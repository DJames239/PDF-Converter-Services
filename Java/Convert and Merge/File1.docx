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D8" w:rsidRPr="00E821D6" w:rsidRDefault="001106D8" w:rsidP="001106D8">
      <w:pPr>
        <w:ind w:left="-1800" w:right="-1800"/>
        <w:rPr>
          <w:color w:val="999999"/>
        </w:rPr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F068D8" w:rsidP="0055311C">
      <w:pPr>
        <w:pStyle w:val="BodyText"/>
      </w:pPr>
      <w:r w:rsidRPr="00F068D8">
        <w:rPr>
          <w:rFonts w:cs="Arial"/>
          <w:b/>
          <w:noProof/>
          <w:sz w:val="28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2" type="#_x0000_t202" style="position:absolute;left:0;text-align:left;margin-left:-48pt;margin-top:13.7pt;width:516pt;height:92.85pt;z-index:251655680" filled="f" stroked="f">
            <v:textbox style="mso-next-textbox:#_x0000_s1162">
              <w:txbxContent>
                <w:p w:rsidR="00104CE3" w:rsidRPr="00A67AF1" w:rsidRDefault="00F068D8" w:rsidP="003D2964">
                  <w:pPr>
                    <w:jc w:val="center"/>
                    <w:rPr>
                      <w:rFonts w:cs="Arial"/>
                      <w:b/>
                      <w:bCs/>
                      <w:sz w:val="72"/>
                      <w:szCs w:val="72"/>
                    </w:rPr>
                  </w:pPr>
                  <w:fldSimple w:instr=" TITLE  \* MERGEFORMAT ">
                    <w:r w:rsidR="00414CBE" w:rsidRPr="00414CBE">
                      <w:rPr>
                        <w:rFonts w:cs="Arial"/>
                        <w:b/>
                        <w:bCs/>
                        <w:sz w:val="72"/>
                        <w:szCs w:val="72"/>
                      </w:rPr>
                      <w:t xml:space="preserve">PDF </w:t>
                    </w:r>
                    <w:del w:id="0" w:author="jeroen.ritmeijer" w:date="2012-10-15T12:46:00Z">
                      <w:r w:rsidR="00414CBE" w:rsidRPr="00414CBE" w:rsidDel="00E9211D">
                        <w:rPr>
                          <w:rFonts w:cs="Arial"/>
                          <w:b/>
                          <w:bCs/>
                          <w:sz w:val="72"/>
                          <w:szCs w:val="72"/>
                        </w:rPr>
                        <w:delText xml:space="preserve">Converter </w:delText>
                      </w:r>
                    </w:del>
                    <w:r w:rsidR="00414CBE" w:rsidRPr="00414CBE">
                      <w:rPr>
                        <w:rFonts w:cs="Arial"/>
                        <w:b/>
                        <w:bCs/>
                        <w:sz w:val="72"/>
                        <w:szCs w:val="72"/>
                      </w:rPr>
                      <w:t>Services - Test Page</w:t>
                    </w:r>
                  </w:fldSimple>
                </w:p>
                <w:p w:rsidR="00104CE3" w:rsidRPr="00AA63E5" w:rsidRDefault="00104CE3" w:rsidP="00680CB1">
                  <w:pPr>
                    <w:rPr>
                      <w:rFonts w:cs="Arial"/>
                      <w:b/>
                      <w:color w:val="FFFFFF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Pr="00F068D8">
        <w:rPr>
          <w:rFonts w:cs="Arial"/>
          <w:b/>
          <w:noProof/>
          <w:sz w:val="28"/>
          <w:lang w:eastAsia="en-GB"/>
        </w:rPr>
        <w:pict>
          <v:shape id="_x0000_s1163" type="#_x0000_t202" style="position:absolute;left:0;text-align:left;margin-left:-48pt;margin-top:121.7pt;width:516pt;height:1in;z-index:251656704" filled="f" stroked="f" strokecolor="#053c6d">
            <v:textbox style="mso-next-textbox:#_x0000_s1163">
              <w:txbxContent>
                <w:p w:rsidR="00104CE3" w:rsidRPr="00576FB1" w:rsidRDefault="00F068D8" w:rsidP="003D2964">
                  <w:pPr>
                    <w:jc w:val="center"/>
                    <w:rPr>
                      <w:rFonts w:cs="Arial"/>
                      <w:bCs/>
                      <w:sz w:val="40"/>
                      <w:szCs w:val="40"/>
                    </w:rPr>
                  </w:pPr>
                  <w:fldSimple w:instr=" DOCPROPERTY  Client  \* MERGEFORMAT ">
                    <w:r w:rsidR="00104CE3" w:rsidRPr="00CA4C08">
                      <w:rPr>
                        <w:rFonts w:cs="Arial"/>
                        <w:bCs/>
                        <w:sz w:val="40"/>
                        <w:szCs w:val="40"/>
                      </w:rPr>
                      <w:t>Muhimbi Ltd</w:t>
                    </w:r>
                  </w:fldSimple>
                </w:p>
                <w:p w:rsidR="00104CE3" w:rsidRPr="005C56C5" w:rsidRDefault="00104CE3" w:rsidP="00680CB1">
                  <w:pPr>
                    <w:pStyle w:val="BodyText"/>
                    <w:rPr>
                      <w:color w:val="FFFFFF"/>
                      <w:sz w:val="32"/>
                      <w:szCs w:val="32"/>
                    </w:rPr>
                  </w:pPr>
                </w:p>
                <w:p w:rsidR="00104CE3" w:rsidRPr="005C56C5" w:rsidRDefault="00104CE3" w:rsidP="00680CB1">
                  <w:pPr>
                    <w:rPr>
                      <w:rFonts w:cs="Arial"/>
                      <w:b/>
                      <w:bCs/>
                      <w:color w:val="FFFFFF"/>
                    </w:rPr>
                  </w:pPr>
                </w:p>
                <w:p w:rsidR="00104CE3" w:rsidRPr="005C56C5" w:rsidRDefault="00104CE3" w:rsidP="00680CB1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414CBE" w:rsidRDefault="00414CBE" w:rsidP="00414CBE">
      <w:pPr>
        <w:pStyle w:val="BodyText"/>
        <w:jc w:val="center"/>
      </w:pPr>
      <w:r>
        <w:rPr>
          <w:noProof/>
          <w:lang w:eastAsia="en-GB"/>
        </w:rPr>
        <w:drawing>
          <wp:inline distT="0" distB="0" distL="0" distR="0">
            <wp:extent cx="3476847" cy="3476847"/>
            <wp:effectExtent l="0" t="0" r="0" b="0"/>
            <wp:docPr id="3" name="Picture 1" descr="C:\Users\jeroen.ritmeijer\AppData\Local\Microsoft\Windows\Temporary Internet Files\Content.Word\PDF_Services_Box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oen.ritmeijer\AppData\Local\Microsoft\Windows\Temporary Internet Files\Content.Word\PDF_Services_Box_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64" cy="347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CBE" w:rsidRDefault="00414CBE" w:rsidP="00414CBE">
      <w:pPr>
        <w:pStyle w:val="BodyText"/>
        <w:jc w:val="center"/>
      </w:pPr>
    </w:p>
    <w:p w:rsidR="00414CBE" w:rsidRDefault="00F068D8" w:rsidP="00414CBE">
      <w:pPr>
        <w:pStyle w:val="BodyText"/>
        <w:jc w:val="center"/>
      </w:pPr>
      <w:hyperlink r:id="rId12" w:history="1">
        <w:r w:rsidR="00414CBE" w:rsidRPr="00F67E3B">
          <w:rPr>
            <w:rStyle w:val="Hyperlink"/>
          </w:rPr>
          <w:t>http://www.muhimbi.com/Products/PDF-Converter-Services.aspx</w:t>
        </w:r>
      </w:hyperlink>
    </w:p>
    <w:p w:rsidR="00414CBE" w:rsidRPr="00E821D6" w:rsidRDefault="00414CBE" w:rsidP="00414CBE">
      <w:pPr>
        <w:pStyle w:val="BodyText"/>
        <w:jc w:val="center"/>
      </w:pPr>
    </w:p>
    <w:sectPr w:rsidR="00414CBE" w:rsidRPr="00E821D6" w:rsidSect="00414CBE">
      <w:headerReference w:type="first" r:id="rId13"/>
      <w:pgSz w:w="11907" w:h="16840" w:code="9"/>
      <w:pgMar w:top="1730" w:right="1797" w:bottom="1440" w:left="1797" w:header="284" w:footer="28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1E9" w:rsidRDefault="005F21E9">
      <w:r>
        <w:separator/>
      </w:r>
    </w:p>
  </w:endnote>
  <w:endnote w:type="continuationSeparator" w:id="0">
    <w:p w:rsidR="005F21E9" w:rsidRDefault="005F2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1E9" w:rsidRDefault="005F21E9">
      <w:r>
        <w:separator/>
      </w:r>
    </w:p>
  </w:footnote>
  <w:footnote w:type="continuationSeparator" w:id="0">
    <w:p w:rsidR="005F21E9" w:rsidRDefault="005F21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CBE" w:rsidRPr="006E7D7D" w:rsidRDefault="00414CBE" w:rsidP="00414CBE">
    <w:pPr>
      <w:pStyle w:val="Header"/>
      <w:tabs>
        <w:tab w:val="clear" w:pos="8306"/>
        <w:tab w:val="right" w:pos="9639"/>
      </w:tabs>
      <w:ind w:left="-1320" w:right="-1287"/>
      <w:rPr>
        <w:b/>
        <w:color w:val="FF0000"/>
      </w:rPr>
    </w:pPr>
    <w:r>
      <w:rPr>
        <w:noProof/>
        <w:szCs w:val="22"/>
        <w:lang w:eastAsia="en-GB"/>
      </w:rPr>
      <w:drawing>
        <wp:inline distT="0" distB="0" distL="0" distR="0">
          <wp:extent cx="2066925" cy="762000"/>
          <wp:effectExtent l="19050" t="0" r="9525" b="0"/>
          <wp:docPr id="2" name="Picture 1" descr="Muhimbi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himbi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35D25">
      <w:rPr>
        <w:b/>
        <w:color w:val="FF0000"/>
      </w:rPr>
      <w:tab/>
    </w:r>
    <w:r w:rsidRPr="00735D25">
      <w:rPr>
        <w:b/>
        <w:color w:val="FF0000"/>
      </w:rPr>
      <w:tab/>
    </w:r>
  </w:p>
  <w:p w:rsidR="00414CBE" w:rsidRDefault="00414C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906"/>
    <w:multiLevelType w:val="hybridMultilevel"/>
    <w:tmpl w:val="68F62A1E"/>
    <w:lvl w:ilvl="0" w:tplc="2F3C8E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49E4881"/>
    <w:multiLevelType w:val="hybridMultilevel"/>
    <w:tmpl w:val="64989E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981CED"/>
    <w:multiLevelType w:val="multilevel"/>
    <w:tmpl w:val="4F364D06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3">
    <w:nsid w:val="084279C8"/>
    <w:multiLevelType w:val="hybridMultilevel"/>
    <w:tmpl w:val="1E947EC4"/>
    <w:lvl w:ilvl="0" w:tplc="41AE0C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9D26C49"/>
    <w:multiLevelType w:val="hybridMultilevel"/>
    <w:tmpl w:val="D32E36D0"/>
    <w:lvl w:ilvl="0" w:tplc="2F3C8E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0B9221AD"/>
    <w:multiLevelType w:val="multilevel"/>
    <w:tmpl w:val="3A0AF946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2">
      <w:start w:val="3"/>
      <w:numFmt w:val="bullet"/>
      <w:lvlText w:val=""/>
      <w:lvlJc w:val="left"/>
      <w:pPr>
        <w:ind w:left="248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6">
    <w:nsid w:val="0CEC7A2E"/>
    <w:multiLevelType w:val="hybridMultilevel"/>
    <w:tmpl w:val="BBF2AA5A"/>
    <w:lvl w:ilvl="0" w:tplc="731C704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0F38063B"/>
    <w:multiLevelType w:val="hybridMultilevel"/>
    <w:tmpl w:val="CB809ABA"/>
    <w:lvl w:ilvl="0" w:tplc="EB1E8B1A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>
    <w:nsid w:val="1C150025"/>
    <w:multiLevelType w:val="hybridMultilevel"/>
    <w:tmpl w:val="73724C72"/>
    <w:lvl w:ilvl="0" w:tplc="2F3C8E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215A2DD0"/>
    <w:multiLevelType w:val="multilevel"/>
    <w:tmpl w:val="BA2CACFE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00"/>
        </w:tabs>
        <w:ind w:left="1134" w:hanging="45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60"/>
        </w:tabs>
        <w:ind w:left="113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3577157"/>
    <w:multiLevelType w:val="hybridMultilevel"/>
    <w:tmpl w:val="BA1A1664"/>
    <w:lvl w:ilvl="0" w:tplc="2B6EA5A8">
      <w:start w:val="1"/>
      <w:numFmt w:val="lowerRoman"/>
      <w:lvlText w:val="%1."/>
      <w:lvlJc w:val="left"/>
      <w:pPr>
        <w:ind w:left="21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80" w:hanging="360"/>
      </w:pPr>
    </w:lvl>
    <w:lvl w:ilvl="2" w:tplc="0809001B" w:tentative="1">
      <w:start w:val="1"/>
      <w:numFmt w:val="lowerRoman"/>
      <w:lvlText w:val="%3."/>
      <w:lvlJc w:val="right"/>
      <w:pPr>
        <w:ind w:left="3200" w:hanging="180"/>
      </w:pPr>
    </w:lvl>
    <w:lvl w:ilvl="3" w:tplc="0809000F" w:tentative="1">
      <w:start w:val="1"/>
      <w:numFmt w:val="decimal"/>
      <w:lvlText w:val="%4."/>
      <w:lvlJc w:val="left"/>
      <w:pPr>
        <w:ind w:left="3920" w:hanging="360"/>
      </w:pPr>
    </w:lvl>
    <w:lvl w:ilvl="4" w:tplc="08090019" w:tentative="1">
      <w:start w:val="1"/>
      <w:numFmt w:val="lowerLetter"/>
      <w:lvlText w:val="%5."/>
      <w:lvlJc w:val="left"/>
      <w:pPr>
        <w:ind w:left="4640" w:hanging="360"/>
      </w:pPr>
    </w:lvl>
    <w:lvl w:ilvl="5" w:tplc="0809001B" w:tentative="1">
      <w:start w:val="1"/>
      <w:numFmt w:val="lowerRoman"/>
      <w:lvlText w:val="%6."/>
      <w:lvlJc w:val="right"/>
      <w:pPr>
        <w:ind w:left="5360" w:hanging="180"/>
      </w:pPr>
    </w:lvl>
    <w:lvl w:ilvl="6" w:tplc="0809000F" w:tentative="1">
      <w:start w:val="1"/>
      <w:numFmt w:val="decimal"/>
      <w:lvlText w:val="%7."/>
      <w:lvlJc w:val="left"/>
      <w:pPr>
        <w:ind w:left="6080" w:hanging="360"/>
      </w:pPr>
    </w:lvl>
    <w:lvl w:ilvl="7" w:tplc="08090019" w:tentative="1">
      <w:start w:val="1"/>
      <w:numFmt w:val="lowerLetter"/>
      <w:lvlText w:val="%8."/>
      <w:lvlJc w:val="left"/>
      <w:pPr>
        <w:ind w:left="6800" w:hanging="360"/>
      </w:pPr>
    </w:lvl>
    <w:lvl w:ilvl="8" w:tplc="08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1">
    <w:nsid w:val="259F6B7B"/>
    <w:multiLevelType w:val="hybridMultilevel"/>
    <w:tmpl w:val="B9046E9C"/>
    <w:lvl w:ilvl="0" w:tplc="47D415D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263E4905"/>
    <w:multiLevelType w:val="hybridMultilevel"/>
    <w:tmpl w:val="B4767F66"/>
    <w:lvl w:ilvl="0" w:tplc="5ABC5C0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2B5E70DB"/>
    <w:multiLevelType w:val="hybridMultilevel"/>
    <w:tmpl w:val="A7029B40"/>
    <w:lvl w:ilvl="0" w:tplc="2F3C8E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33894204"/>
    <w:multiLevelType w:val="hybridMultilevel"/>
    <w:tmpl w:val="1556D544"/>
    <w:lvl w:ilvl="0" w:tplc="DBF6E7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33B61BC7"/>
    <w:multiLevelType w:val="hybridMultilevel"/>
    <w:tmpl w:val="2E18BBBA"/>
    <w:lvl w:ilvl="0" w:tplc="8B5816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364D53F1"/>
    <w:multiLevelType w:val="multilevel"/>
    <w:tmpl w:val="0AF60194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60" w:hanging="360"/>
      </w:pPr>
      <w:rPr>
        <w:rFonts w:hint="default"/>
      </w:rPr>
    </w:lvl>
    <w:lvl w:ilvl="2">
      <w:start w:val="3"/>
      <w:numFmt w:val="bullet"/>
      <w:lvlText w:val=""/>
      <w:lvlJc w:val="left"/>
      <w:pPr>
        <w:ind w:left="248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7">
    <w:nsid w:val="39651E73"/>
    <w:multiLevelType w:val="hybridMultilevel"/>
    <w:tmpl w:val="898C519A"/>
    <w:lvl w:ilvl="0" w:tplc="C92E7F8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4B5B25DA"/>
    <w:multiLevelType w:val="hybridMultilevel"/>
    <w:tmpl w:val="B1266EE2"/>
    <w:lvl w:ilvl="0" w:tplc="128C0438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4E3059EE"/>
    <w:multiLevelType w:val="hybridMultilevel"/>
    <w:tmpl w:val="934651DA"/>
    <w:lvl w:ilvl="0" w:tplc="0B74C6E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536F1088"/>
    <w:multiLevelType w:val="hybridMultilevel"/>
    <w:tmpl w:val="9410CE8C"/>
    <w:lvl w:ilvl="0" w:tplc="2F3C8E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>
    <w:nsid w:val="55E208E9"/>
    <w:multiLevelType w:val="hybridMultilevel"/>
    <w:tmpl w:val="2838767E"/>
    <w:lvl w:ilvl="0" w:tplc="32CE6906">
      <w:numFmt w:val="bullet"/>
      <w:lvlText w:val=""/>
      <w:lvlJc w:val="left"/>
      <w:pPr>
        <w:ind w:left="104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DD079B"/>
    <w:multiLevelType w:val="hybridMultilevel"/>
    <w:tmpl w:val="7286D764"/>
    <w:lvl w:ilvl="0" w:tplc="939670C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6B6F4DEA"/>
    <w:multiLevelType w:val="hybridMultilevel"/>
    <w:tmpl w:val="0E763964"/>
    <w:lvl w:ilvl="0" w:tplc="128C0438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>
    <w:nsid w:val="715054FC"/>
    <w:multiLevelType w:val="hybridMultilevel"/>
    <w:tmpl w:val="9A1CAAF8"/>
    <w:lvl w:ilvl="0" w:tplc="4DA637A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>
    <w:nsid w:val="72754723"/>
    <w:multiLevelType w:val="hybridMultilevel"/>
    <w:tmpl w:val="195EB0D2"/>
    <w:lvl w:ilvl="0" w:tplc="7350642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>
    <w:nsid w:val="77B40974"/>
    <w:multiLevelType w:val="hybridMultilevel"/>
    <w:tmpl w:val="8FFC2D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6"/>
  </w:num>
  <w:num w:numId="4">
    <w:abstractNumId w:val="13"/>
  </w:num>
  <w:num w:numId="5">
    <w:abstractNumId w:val="4"/>
  </w:num>
  <w:num w:numId="6">
    <w:abstractNumId w:val="0"/>
  </w:num>
  <w:num w:numId="7">
    <w:abstractNumId w:val="20"/>
  </w:num>
  <w:num w:numId="8">
    <w:abstractNumId w:val="8"/>
  </w:num>
  <w:num w:numId="9">
    <w:abstractNumId w:val="25"/>
  </w:num>
  <w:num w:numId="10">
    <w:abstractNumId w:val="3"/>
  </w:num>
  <w:num w:numId="11">
    <w:abstractNumId w:val="18"/>
  </w:num>
  <w:num w:numId="12">
    <w:abstractNumId w:val="22"/>
  </w:num>
  <w:num w:numId="13">
    <w:abstractNumId w:val="15"/>
  </w:num>
  <w:num w:numId="14">
    <w:abstractNumId w:val="7"/>
  </w:num>
  <w:num w:numId="15">
    <w:abstractNumId w:val="10"/>
  </w:num>
  <w:num w:numId="16">
    <w:abstractNumId w:val="23"/>
  </w:num>
  <w:num w:numId="17">
    <w:abstractNumId w:val="12"/>
  </w:num>
  <w:num w:numId="18">
    <w:abstractNumId w:val="5"/>
  </w:num>
  <w:num w:numId="19">
    <w:abstractNumId w:val="17"/>
  </w:num>
  <w:num w:numId="20">
    <w:abstractNumId w:val="6"/>
  </w:num>
  <w:num w:numId="21">
    <w:abstractNumId w:val="21"/>
  </w:num>
  <w:num w:numId="22">
    <w:abstractNumId w:val="11"/>
  </w:num>
  <w:num w:numId="23">
    <w:abstractNumId w:val="2"/>
  </w:num>
  <w:num w:numId="24">
    <w:abstractNumId w:val="26"/>
  </w:num>
  <w:num w:numId="25">
    <w:abstractNumId w:val="1"/>
  </w:num>
  <w:num w:numId="26">
    <w:abstractNumId w:val="14"/>
  </w:num>
  <w:num w:numId="27">
    <w:abstractNumId w:val="2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ttachedTemplate r:id="rId1"/>
  <w:stylePaneFormatFilter w:val="3F01"/>
  <w:trackRevisions/>
  <w:defaultTabStop w:val="720"/>
  <w:drawingGridHorizontalSpacing w:val="100"/>
  <w:displayHorizontalDrawingGridEvery w:val="2"/>
  <w:displayVerticalDrawingGridEvery w:val="2"/>
  <w:doNotShadeFormData/>
  <w:noPunctuationKerning/>
  <w:characterSpacingControl w:val="doNotCompress"/>
  <w:hdrShapeDefaults>
    <o:shapedefaults v:ext="edit" spidmax="271362">
      <o:colormru v:ext="edit" colors="#005c80,#053c6d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D045C"/>
    <w:rsid w:val="00000492"/>
    <w:rsid w:val="00001E06"/>
    <w:rsid w:val="0000285D"/>
    <w:rsid w:val="000029E6"/>
    <w:rsid w:val="0000489C"/>
    <w:rsid w:val="000067B6"/>
    <w:rsid w:val="00007343"/>
    <w:rsid w:val="000100BB"/>
    <w:rsid w:val="00013CEA"/>
    <w:rsid w:val="00013EAB"/>
    <w:rsid w:val="00015889"/>
    <w:rsid w:val="00021759"/>
    <w:rsid w:val="00022541"/>
    <w:rsid w:val="00025031"/>
    <w:rsid w:val="00026262"/>
    <w:rsid w:val="00031FE2"/>
    <w:rsid w:val="000323E0"/>
    <w:rsid w:val="00032803"/>
    <w:rsid w:val="000337B6"/>
    <w:rsid w:val="000337EE"/>
    <w:rsid w:val="00033FA2"/>
    <w:rsid w:val="00035A67"/>
    <w:rsid w:val="00035BAA"/>
    <w:rsid w:val="000364B1"/>
    <w:rsid w:val="00037481"/>
    <w:rsid w:val="0004011C"/>
    <w:rsid w:val="00041E31"/>
    <w:rsid w:val="000436CA"/>
    <w:rsid w:val="00043B94"/>
    <w:rsid w:val="00050A22"/>
    <w:rsid w:val="0005420E"/>
    <w:rsid w:val="00061B96"/>
    <w:rsid w:val="00062368"/>
    <w:rsid w:val="000630FD"/>
    <w:rsid w:val="00063721"/>
    <w:rsid w:val="000639D3"/>
    <w:rsid w:val="00070541"/>
    <w:rsid w:val="0007241B"/>
    <w:rsid w:val="00072843"/>
    <w:rsid w:val="00072FF9"/>
    <w:rsid w:val="000753BA"/>
    <w:rsid w:val="000808B5"/>
    <w:rsid w:val="0008157A"/>
    <w:rsid w:val="00086D14"/>
    <w:rsid w:val="00087236"/>
    <w:rsid w:val="0008751E"/>
    <w:rsid w:val="00087D88"/>
    <w:rsid w:val="00090452"/>
    <w:rsid w:val="00092E70"/>
    <w:rsid w:val="00092F99"/>
    <w:rsid w:val="00093D56"/>
    <w:rsid w:val="00096BC2"/>
    <w:rsid w:val="000A0660"/>
    <w:rsid w:val="000A1867"/>
    <w:rsid w:val="000A2933"/>
    <w:rsid w:val="000A2E32"/>
    <w:rsid w:val="000A3E2D"/>
    <w:rsid w:val="000A4620"/>
    <w:rsid w:val="000A66EE"/>
    <w:rsid w:val="000B007D"/>
    <w:rsid w:val="000C0A5F"/>
    <w:rsid w:val="000C2609"/>
    <w:rsid w:val="000C3BDC"/>
    <w:rsid w:val="000C5E2D"/>
    <w:rsid w:val="000D0117"/>
    <w:rsid w:val="000D0F83"/>
    <w:rsid w:val="000D24CC"/>
    <w:rsid w:val="000D3D5A"/>
    <w:rsid w:val="000D6BAD"/>
    <w:rsid w:val="000E14F3"/>
    <w:rsid w:val="000E26C6"/>
    <w:rsid w:val="000E295D"/>
    <w:rsid w:val="000E2CBE"/>
    <w:rsid w:val="000E427D"/>
    <w:rsid w:val="000E45BE"/>
    <w:rsid w:val="000E5865"/>
    <w:rsid w:val="000E5AE8"/>
    <w:rsid w:val="000E75E8"/>
    <w:rsid w:val="000E7DB6"/>
    <w:rsid w:val="000F0660"/>
    <w:rsid w:val="000F4FE2"/>
    <w:rsid w:val="000F54D7"/>
    <w:rsid w:val="000F78E9"/>
    <w:rsid w:val="000F7E8C"/>
    <w:rsid w:val="00101983"/>
    <w:rsid w:val="00101F95"/>
    <w:rsid w:val="001037AE"/>
    <w:rsid w:val="00103FD5"/>
    <w:rsid w:val="00104CE3"/>
    <w:rsid w:val="001106D8"/>
    <w:rsid w:val="001117B3"/>
    <w:rsid w:val="0011249F"/>
    <w:rsid w:val="00115135"/>
    <w:rsid w:val="00116A59"/>
    <w:rsid w:val="00117264"/>
    <w:rsid w:val="00117B12"/>
    <w:rsid w:val="0012326E"/>
    <w:rsid w:val="00124163"/>
    <w:rsid w:val="0012448C"/>
    <w:rsid w:val="00125514"/>
    <w:rsid w:val="00131625"/>
    <w:rsid w:val="00132A3F"/>
    <w:rsid w:val="00133D29"/>
    <w:rsid w:val="001415C2"/>
    <w:rsid w:val="00141EEF"/>
    <w:rsid w:val="00142C27"/>
    <w:rsid w:val="0014306A"/>
    <w:rsid w:val="0014543D"/>
    <w:rsid w:val="001461EB"/>
    <w:rsid w:val="00147790"/>
    <w:rsid w:val="001507C0"/>
    <w:rsid w:val="001508FF"/>
    <w:rsid w:val="001511E3"/>
    <w:rsid w:val="00151CDA"/>
    <w:rsid w:val="00152D68"/>
    <w:rsid w:val="00152F7F"/>
    <w:rsid w:val="00155ED9"/>
    <w:rsid w:val="00161101"/>
    <w:rsid w:val="0016122F"/>
    <w:rsid w:val="00161598"/>
    <w:rsid w:val="00162652"/>
    <w:rsid w:val="001647B1"/>
    <w:rsid w:val="00164C08"/>
    <w:rsid w:val="00166240"/>
    <w:rsid w:val="00167439"/>
    <w:rsid w:val="0016767F"/>
    <w:rsid w:val="001679C9"/>
    <w:rsid w:val="00170F2E"/>
    <w:rsid w:val="001723EF"/>
    <w:rsid w:val="001729C5"/>
    <w:rsid w:val="00173B12"/>
    <w:rsid w:val="00176B96"/>
    <w:rsid w:val="001779F1"/>
    <w:rsid w:val="00181A27"/>
    <w:rsid w:val="00185BCF"/>
    <w:rsid w:val="00187038"/>
    <w:rsid w:val="0018797A"/>
    <w:rsid w:val="00193B31"/>
    <w:rsid w:val="001940E5"/>
    <w:rsid w:val="00195827"/>
    <w:rsid w:val="00196592"/>
    <w:rsid w:val="001965DD"/>
    <w:rsid w:val="00197BBD"/>
    <w:rsid w:val="001A5DFC"/>
    <w:rsid w:val="001B273E"/>
    <w:rsid w:val="001B65FF"/>
    <w:rsid w:val="001C1079"/>
    <w:rsid w:val="001C6247"/>
    <w:rsid w:val="001C62E5"/>
    <w:rsid w:val="001C79E8"/>
    <w:rsid w:val="001C7A9B"/>
    <w:rsid w:val="001D219A"/>
    <w:rsid w:val="001D4623"/>
    <w:rsid w:val="001D4FBA"/>
    <w:rsid w:val="001D65E7"/>
    <w:rsid w:val="001D7768"/>
    <w:rsid w:val="001D7D29"/>
    <w:rsid w:val="001E0782"/>
    <w:rsid w:val="001E1222"/>
    <w:rsid w:val="001E1963"/>
    <w:rsid w:val="001E1F97"/>
    <w:rsid w:val="001E47B2"/>
    <w:rsid w:val="001E55F4"/>
    <w:rsid w:val="001E7002"/>
    <w:rsid w:val="001F0DE1"/>
    <w:rsid w:val="001F1938"/>
    <w:rsid w:val="001F4E13"/>
    <w:rsid w:val="00201523"/>
    <w:rsid w:val="00202750"/>
    <w:rsid w:val="002032E8"/>
    <w:rsid w:val="00207FA2"/>
    <w:rsid w:val="00212BE2"/>
    <w:rsid w:val="002131AD"/>
    <w:rsid w:val="002134F4"/>
    <w:rsid w:val="002167B6"/>
    <w:rsid w:val="00221097"/>
    <w:rsid w:val="0022516E"/>
    <w:rsid w:val="002253EE"/>
    <w:rsid w:val="002274A0"/>
    <w:rsid w:val="00227FAB"/>
    <w:rsid w:val="0023059A"/>
    <w:rsid w:val="00230919"/>
    <w:rsid w:val="002316EC"/>
    <w:rsid w:val="00231DE9"/>
    <w:rsid w:val="002328FA"/>
    <w:rsid w:val="00234FB3"/>
    <w:rsid w:val="002350A7"/>
    <w:rsid w:val="002368AB"/>
    <w:rsid w:val="00236A1F"/>
    <w:rsid w:val="002406D9"/>
    <w:rsid w:val="00242A22"/>
    <w:rsid w:val="002439AE"/>
    <w:rsid w:val="00243D65"/>
    <w:rsid w:val="00245621"/>
    <w:rsid w:val="002477A0"/>
    <w:rsid w:val="002519F5"/>
    <w:rsid w:val="00252402"/>
    <w:rsid w:val="00252BE2"/>
    <w:rsid w:val="00253AE6"/>
    <w:rsid w:val="0025415E"/>
    <w:rsid w:val="00255CF1"/>
    <w:rsid w:val="00256632"/>
    <w:rsid w:val="002579ED"/>
    <w:rsid w:val="00262FA1"/>
    <w:rsid w:val="0026342F"/>
    <w:rsid w:val="002644C3"/>
    <w:rsid w:val="00265C1B"/>
    <w:rsid w:val="00272217"/>
    <w:rsid w:val="00273690"/>
    <w:rsid w:val="0027505A"/>
    <w:rsid w:val="002764F8"/>
    <w:rsid w:val="00277DC3"/>
    <w:rsid w:val="00281180"/>
    <w:rsid w:val="002857D9"/>
    <w:rsid w:val="00286B3E"/>
    <w:rsid w:val="0029022C"/>
    <w:rsid w:val="00295ABD"/>
    <w:rsid w:val="002968FB"/>
    <w:rsid w:val="002A2AB9"/>
    <w:rsid w:val="002A2AC8"/>
    <w:rsid w:val="002A2DEE"/>
    <w:rsid w:val="002A59FD"/>
    <w:rsid w:val="002B02C9"/>
    <w:rsid w:val="002B5691"/>
    <w:rsid w:val="002B5AA5"/>
    <w:rsid w:val="002B6E9F"/>
    <w:rsid w:val="002B76A9"/>
    <w:rsid w:val="002C1221"/>
    <w:rsid w:val="002C1CA4"/>
    <w:rsid w:val="002C443A"/>
    <w:rsid w:val="002C4ACF"/>
    <w:rsid w:val="002C593C"/>
    <w:rsid w:val="002C5978"/>
    <w:rsid w:val="002C5ED4"/>
    <w:rsid w:val="002C5F51"/>
    <w:rsid w:val="002C7FB9"/>
    <w:rsid w:val="002D245A"/>
    <w:rsid w:val="002D293A"/>
    <w:rsid w:val="002D3C17"/>
    <w:rsid w:val="002D4E86"/>
    <w:rsid w:val="002D748E"/>
    <w:rsid w:val="002D7B58"/>
    <w:rsid w:val="002E080E"/>
    <w:rsid w:val="002E2C4D"/>
    <w:rsid w:val="002E54AB"/>
    <w:rsid w:val="002E6CCE"/>
    <w:rsid w:val="002E6E42"/>
    <w:rsid w:val="002E761B"/>
    <w:rsid w:val="002F170B"/>
    <w:rsid w:val="002F1EE5"/>
    <w:rsid w:val="002F2A3D"/>
    <w:rsid w:val="002F4B9D"/>
    <w:rsid w:val="002F5641"/>
    <w:rsid w:val="002F5E96"/>
    <w:rsid w:val="002F7B54"/>
    <w:rsid w:val="00300084"/>
    <w:rsid w:val="003003EF"/>
    <w:rsid w:val="00302B49"/>
    <w:rsid w:val="00302E95"/>
    <w:rsid w:val="00305069"/>
    <w:rsid w:val="00305E2F"/>
    <w:rsid w:val="00307A05"/>
    <w:rsid w:val="00307E3E"/>
    <w:rsid w:val="00307ED0"/>
    <w:rsid w:val="00310695"/>
    <w:rsid w:val="003121A3"/>
    <w:rsid w:val="00315508"/>
    <w:rsid w:val="0031671E"/>
    <w:rsid w:val="003175A1"/>
    <w:rsid w:val="0032154D"/>
    <w:rsid w:val="00321576"/>
    <w:rsid w:val="00321AA2"/>
    <w:rsid w:val="00323A3F"/>
    <w:rsid w:val="003251F7"/>
    <w:rsid w:val="00327CE9"/>
    <w:rsid w:val="003305C0"/>
    <w:rsid w:val="00330943"/>
    <w:rsid w:val="00331611"/>
    <w:rsid w:val="00331830"/>
    <w:rsid w:val="00333842"/>
    <w:rsid w:val="00333D74"/>
    <w:rsid w:val="00337699"/>
    <w:rsid w:val="003379B5"/>
    <w:rsid w:val="00341024"/>
    <w:rsid w:val="00342848"/>
    <w:rsid w:val="00342B5E"/>
    <w:rsid w:val="00342D8D"/>
    <w:rsid w:val="003432BD"/>
    <w:rsid w:val="00344970"/>
    <w:rsid w:val="003458FA"/>
    <w:rsid w:val="00345F7C"/>
    <w:rsid w:val="0034625D"/>
    <w:rsid w:val="0035186C"/>
    <w:rsid w:val="0035382B"/>
    <w:rsid w:val="00354D21"/>
    <w:rsid w:val="003570AD"/>
    <w:rsid w:val="0036032E"/>
    <w:rsid w:val="0036157D"/>
    <w:rsid w:val="00362790"/>
    <w:rsid w:val="00363AD4"/>
    <w:rsid w:val="00364053"/>
    <w:rsid w:val="00366151"/>
    <w:rsid w:val="00366B34"/>
    <w:rsid w:val="0036791B"/>
    <w:rsid w:val="00370097"/>
    <w:rsid w:val="00372745"/>
    <w:rsid w:val="00372A17"/>
    <w:rsid w:val="0037769F"/>
    <w:rsid w:val="00380215"/>
    <w:rsid w:val="00381A94"/>
    <w:rsid w:val="00381C08"/>
    <w:rsid w:val="00381F10"/>
    <w:rsid w:val="0038366A"/>
    <w:rsid w:val="00386F2F"/>
    <w:rsid w:val="00386F74"/>
    <w:rsid w:val="003874C5"/>
    <w:rsid w:val="003942BF"/>
    <w:rsid w:val="00397176"/>
    <w:rsid w:val="003A1847"/>
    <w:rsid w:val="003A1D8E"/>
    <w:rsid w:val="003A260B"/>
    <w:rsid w:val="003A2AA7"/>
    <w:rsid w:val="003A54F2"/>
    <w:rsid w:val="003A6A96"/>
    <w:rsid w:val="003B12E6"/>
    <w:rsid w:val="003B3AFA"/>
    <w:rsid w:val="003B3FA0"/>
    <w:rsid w:val="003B4C97"/>
    <w:rsid w:val="003B5E03"/>
    <w:rsid w:val="003B7CC6"/>
    <w:rsid w:val="003C0200"/>
    <w:rsid w:val="003C0A95"/>
    <w:rsid w:val="003C0E9C"/>
    <w:rsid w:val="003C3E61"/>
    <w:rsid w:val="003C4DA2"/>
    <w:rsid w:val="003D1E12"/>
    <w:rsid w:val="003D2964"/>
    <w:rsid w:val="003D4BC0"/>
    <w:rsid w:val="003D6BB6"/>
    <w:rsid w:val="003E00E0"/>
    <w:rsid w:val="003E0D69"/>
    <w:rsid w:val="003E32ED"/>
    <w:rsid w:val="003E3363"/>
    <w:rsid w:val="003E485C"/>
    <w:rsid w:val="003E612A"/>
    <w:rsid w:val="003E7479"/>
    <w:rsid w:val="003E7F50"/>
    <w:rsid w:val="003F12E4"/>
    <w:rsid w:val="003F28F6"/>
    <w:rsid w:val="00401392"/>
    <w:rsid w:val="00401E70"/>
    <w:rsid w:val="004035B2"/>
    <w:rsid w:val="00403C1E"/>
    <w:rsid w:val="00404C4C"/>
    <w:rsid w:val="00404D06"/>
    <w:rsid w:val="00405737"/>
    <w:rsid w:val="004058F6"/>
    <w:rsid w:val="00406F2C"/>
    <w:rsid w:val="00411B58"/>
    <w:rsid w:val="004137F6"/>
    <w:rsid w:val="00414CBE"/>
    <w:rsid w:val="00414F05"/>
    <w:rsid w:val="00415312"/>
    <w:rsid w:val="00416C82"/>
    <w:rsid w:val="00421ADD"/>
    <w:rsid w:val="00423253"/>
    <w:rsid w:val="00423B1E"/>
    <w:rsid w:val="00423E17"/>
    <w:rsid w:val="00424237"/>
    <w:rsid w:val="00424540"/>
    <w:rsid w:val="00425275"/>
    <w:rsid w:val="00426800"/>
    <w:rsid w:val="00426B00"/>
    <w:rsid w:val="004333C4"/>
    <w:rsid w:val="00435F4B"/>
    <w:rsid w:val="004378E7"/>
    <w:rsid w:val="004407C7"/>
    <w:rsid w:val="00440858"/>
    <w:rsid w:val="004427AE"/>
    <w:rsid w:val="00443DA1"/>
    <w:rsid w:val="00444AED"/>
    <w:rsid w:val="00446C5A"/>
    <w:rsid w:val="00450457"/>
    <w:rsid w:val="00451D79"/>
    <w:rsid w:val="00453157"/>
    <w:rsid w:val="004576B6"/>
    <w:rsid w:val="00462385"/>
    <w:rsid w:val="00466324"/>
    <w:rsid w:val="004674FA"/>
    <w:rsid w:val="00467BA5"/>
    <w:rsid w:val="00467BE2"/>
    <w:rsid w:val="00467C51"/>
    <w:rsid w:val="004706C7"/>
    <w:rsid w:val="004722A8"/>
    <w:rsid w:val="00472A93"/>
    <w:rsid w:val="0047667F"/>
    <w:rsid w:val="00476E6C"/>
    <w:rsid w:val="00481063"/>
    <w:rsid w:val="00482447"/>
    <w:rsid w:val="00483B79"/>
    <w:rsid w:val="004840BB"/>
    <w:rsid w:val="0048554E"/>
    <w:rsid w:val="00490C2A"/>
    <w:rsid w:val="00491A36"/>
    <w:rsid w:val="00492DF1"/>
    <w:rsid w:val="00493281"/>
    <w:rsid w:val="00493F29"/>
    <w:rsid w:val="00494032"/>
    <w:rsid w:val="004948C0"/>
    <w:rsid w:val="00495ACD"/>
    <w:rsid w:val="0049698B"/>
    <w:rsid w:val="004979D6"/>
    <w:rsid w:val="004A0A7A"/>
    <w:rsid w:val="004A2100"/>
    <w:rsid w:val="004A4A35"/>
    <w:rsid w:val="004A6B00"/>
    <w:rsid w:val="004A724B"/>
    <w:rsid w:val="004B0FC6"/>
    <w:rsid w:val="004B417F"/>
    <w:rsid w:val="004B52EE"/>
    <w:rsid w:val="004B6E48"/>
    <w:rsid w:val="004C1522"/>
    <w:rsid w:val="004C3038"/>
    <w:rsid w:val="004C3096"/>
    <w:rsid w:val="004C36A5"/>
    <w:rsid w:val="004C3A7C"/>
    <w:rsid w:val="004C41FB"/>
    <w:rsid w:val="004C53CE"/>
    <w:rsid w:val="004C629E"/>
    <w:rsid w:val="004D0F14"/>
    <w:rsid w:val="004D1A36"/>
    <w:rsid w:val="004D3BBD"/>
    <w:rsid w:val="004D3D14"/>
    <w:rsid w:val="004E5522"/>
    <w:rsid w:val="004E5632"/>
    <w:rsid w:val="004E5F26"/>
    <w:rsid w:val="004F0208"/>
    <w:rsid w:val="004F0989"/>
    <w:rsid w:val="004F1BF0"/>
    <w:rsid w:val="004F1F44"/>
    <w:rsid w:val="004F2000"/>
    <w:rsid w:val="004F3C66"/>
    <w:rsid w:val="004F4358"/>
    <w:rsid w:val="004F739C"/>
    <w:rsid w:val="00500972"/>
    <w:rsid w:val="00503F1A"/>
    <w:rsid w:val="00504B92"/>
    <w:rsid w:val="00505525"/>
    <w:rsid w:val="00507517"/>
    <w:rsid w:val="005077FC"/>
    <w:rsid w:val="00507950"/>
    <w:rsid w:val="00510A48"/>
    <w:rsid w:val="00511844"/>
    <w:rsid w:val="00512FC8"/>
    <w:rsid w:val="00515943"/>
    <w:rsid w:val="00515EE6"/>
    <w:rsid w:val="00515F37"/>
    <w:rsid w:val="00517C1D"/>
    <w:rsid w:val="00522E69"/>
    <w:rsid w:val="005247DC"/>
    <w:rsid w:val="00527190"/>
    <w:rsid w:val="00532F09"/>
    <w:rsid w:val="00535B45"/>
    <w:rsid w:val="00535C03"/>
    <w:rsid w:val="00536E44"/>
    <w:rsid w:val="00540749"/>
    <w:rsid w:val="00540841"/>
    <w:rsid w:val="0054128D"/>
    <w:rsid w:val="00544D8F"/>
    <w:rsid w:val="00546C5F"/>
    <w:rsid w:val="005473BC"/>
    <w:rsid w:val="00547F4C"/>
    <w:rsid w:val="005501B1"/>
    <w:rsid w:val="0055117D"/>
    <w:rsid w:val="0055311C"/>
    <w:rsid w:val="005541F9"/>
    <w:rsid w:val="00555D0B"/>
    <w:rsid w:val="00556454"/>
    <w:rsid w:val="00567663"/>
    <w:rsid w:val="00570F81"/>
    <w:rsid w:val="005711C8"/>
    <w:rsid w:val="005730D2"/>
    <w:rsid w:val="0057377D"/>
    <w:rsid w:val="00581018"/>
    <w:rsid w:val="00581852"/>
    <w:rsid w:val="00585468"/>
    <w:rsid w:val="00585D53"/>
    <w:rsid w:val="00590084"/>
    <w:rsid w:val="005919CC"/>
    <w:rsid w:val="00592BA6"/>
    <w:rsid w:val="005934CD"/>
    <w:rsid w:val="00593528"/>
    <w:rsid w:val="0059564F"/>
    <w:rsid w:val="00596CC4"/>
    <w:rsid w:val="005978BD"/>
    <w:rsid w:val="005A03BD"/>
    <w:rsid w:val="005A1B18"/>
    <w:rsid w:val="005A2561"/>
    <w:rsid w:val="005A2900"/>
    <w:rsid w:val="005A44F0"/>
    <w:rsid w:val="005A4999"/>
    <w:rsid w:val="005A5104"/>
    <w:rsid w:val="005A5B9E"/>
    <w:rsid w:val="005A69F6"/>
    <w:rsid w:val="005A751D"/>
    <w:rsid w:val="005B31FE"/>
    <w:rsid w:val="005B35DC"/>
    <w:rsid w:val="005B3DFE"/>
    <w:rsid w:val="005B4FEB"/>
    <w:rsid w:val="005B6530"/>
    <w:rsid w:val="005B7D04"/>
    <w:rsid w:val="005C415A"/>
    <w:rsid w:val="005C4AC2"/>
    <w:rsid w:val="005C5EA1"/>
    <w:rsid w:val="005D01C0"/>
    <w:rsid w:val="005D1ECA"/>
    <w:rsid w:val="005D72F1"/>
    <w:rsid w:val="005E36EA"/>
    <w:rsid w:val="005E72A8"/>
    <w:rsid w:val="005F140B"/>
    <w:rsid w:val="005F21E9"/>
    <w:rsid w:val="005F2F04"/>
    <w:rsid w:val="005F3BE3"/>
    <w:rsid w:val="006018AF"/>
    <w:rsid w:val="00601D19"/>
    <w:rsid w:val="00601EAE"/>
    <w:rsid w:val="00605756"/>
    <w:rsid w:val="00606794"/>
    <w:rsid w:val="00606F3F"/>
    <w:rsid w:val="00607524"/>
    <w:rsid w:val="00612737"/>
    <w:rsid w:val="00615472"/>
    <w:rsid w:val="00616F4C"/>
    <w:rsid w:val="006203F7"/>
    <w:rsid w:val="0062590E"/>
    <w:rsid w:val="0062682B"/>
    <w:rsid w:val="00626BEC"/>
    <w:rsid w:val="006307B7"/>
    <w:rsid w:val="00636092"/>
    <w:rsid w:val="00636106"/>
    <w:rsid w:val="00640187"/>
    <w:rsid w:val="006461CB"/>
    <w:rsid w:val="00647254"/>
    <w:rsid w:val="0065078A"/>
    <w:rsid w:val="006620CE"/>
    <w:rsid w:val="006621F7"/>
    <w:rsid w:val="00665384"/>
    <w:rsid w:val="00665977"/>
    <w:rsid w:val="00666CD9"/>
    <w:rsid w:val="006711C0"/>
    <w:rsid w:val="00673C3D"/>
    <w:rsid w:val="00676A98"/>
    <w:rsid w:val="00677725"/>
    <w:rsid w:val="00680AD2"/>
    <w:rsid w:val="00680CB1"/>
    <w:rsid w:val="006816EA"/>
    <w:rsid w:val="00684E12"/>
    <w:rsid w:val="006852CA"/>
    <w:rsid w:val="00685397"/>
    <w:rsid w:val="006908C0"/>
    <w:rsid w:val="0069114C"/>
    <w:rsid w:val="00692C64"/>
    <w:rsid w:val="00693F34"/>
    <w:rsid w:val="0069456C"/>
    <w:rsid w:val="0069550F"/>
    <w:rsid w:val="006968BF"/>
    <w:rsid w:val="006973CC"/>
    <w:rsid w:val="00697881"/>
    <w:rsid w:val="006A03B5"/>
    <w:rsid w:val="006A1442"/>
    <w:rsid w:val="006A1B6E"/>
    <w:rsid w:val="006A36F4"/>
    <w:rsid w:val="006A760A"/>
    <w:rsid w:val="006A7D2D"/>
    <w:rsid w:val="006B42D3"/>
    <w:rsid w:val="006B642A"/>
    <w:rsid w:val="006B6B0A"/>
    <w:rsid w:val="006C0BF3"/>
    <w:rsid w:val="006C2DA0"/>
    <w:rsid w:val="006C37E8"/>
    <w:rsid w:val="006C55F7"/>
    <w:rsid w:val="006C56FE"/>
    <w:rsid w:val="006C609F"/>
    <w:rsid w:val="006C6AEC"/>
    <w:rsid w:val="006C6CD1"/>
    <w:rsid w:val="006D03E7"/>
    <w:rsid w:val="006D2BBD"/>
    <w:rsid w:val="006D30B5"/>
    <w:rsid w:val="006D4483"/>
    <w:rsid w:val="006D4696"/>
    <w:rsid w:val="006D6207"/>
    <w:rsid w:val="006D7F45"/>
    <w:rsid w:val="006E2433"/>
    <w:rsid w:val="006E3AE0"/>
    <w:rsid w:val="006E479E"/>
    <w:rsid w:val="006E48CA"/>
    <w:rsid w:val="006E5868"/>
    <w:rsid w:val="006E69CF"/>
    <w:rsid w:val="006E7D7D"/>
    <w:rsid w:val="006F0304"/>
    <w:rsid w:val="006F2942"/>
    <w:rsid w:val="006F3415"/>
    <w:rsid w:val="00700AB0"/>
    <w:rsid w:val="00701A7A"/>
    <w:rsid w:val="007027F6"/>
    <w:rsid w:val="0070452E"/>
    <w:rsid w:val="00704937"/>
    <w:rsid w:val="00706042"/>
    <w:rsid w:val="00707EAA"/>
    <w:rsid w:val="00710661"/>
    <w:rsid w:val="00710B0F"/>
    <w:rsid w:val="00712B0E"/>
    <w:rsid w:val="007133AC"/>
    <w:rsid w:val="00714629"/>
    <w:rsid w:val="00715124"/>
    <w:rsid w:val="007158BD"/>
    <w:rsid w:val="00716D44"/>
    <w:rsid w:val="007215FD"/>
    <w:rsid w:val="00721DC3"/>
    <w:rsid w:val="00723D55"/>
    <w:rsid w:val="0072576A"/>
    <w:rsid w:val="00725FED"/>
    <w:rsid w:val="00726788"/>
    <w:rsid w:val="0072695D"/>
    <w:rsid w:val="007273B4"/>
    <w:rsid w:val="007303DA"/>
    <w:rsid w:val="00733D94"/>
    <w:rsid w:val="00735D25"/>
    <w:rsid w:val="00735FF0"/>
    <w:rsid w:val="00736926"/>
    <w:rsid w:val="00736D9C"/>
    <w:rsid w:val="0073793E"/>
    <w:rsid w:val="0074024B"/>
    <w:rsid w:val="0074033C"/>
    <w:rsid w:val="007442D1"/>
    <w:rsid w:val="00746C4E"/>
    <w:rsid w:val="00747E89"/>
    <w:rsid w:val="00747FD9"/>
    <w:rsid w:val="00751857"/>
    <w:rsid w:val="00752751"/>
    <w:rsid w:val="00754675"/>
    <w:rsid w:val="007552F8"/>
    <w:rsid w:val="00756F21"/>
    <w:rsid w:val="0075776F"/>
    <w:rsid w:val="00762156"/>
    <w:rsid w:val="00765ED3"/>
    <w:rsid w:val="00771295"/>
    <w:rsid w:val="00771298"/>
    <w:rsid w:val="0077218F"/>
    <w:rsid w:val="00773462"/>
    <w:rsid w:val="0078099F"/>
    <w:rsid w:val="00781153"/>
    <w:rsid w:val="007817A5"/>
    <w:rsid w:val="00781DDC"/>
    <w:rsid w:val="00784BED"/>
    <w:rsid w:val="00785F9C"/>
    <w:rsid w:val="00787B8F"/>
    <w:rsid w:val="00795841"/>
    <w:rsid w:val="00795B67"/>
    <w:rsid w:val="00797CEE"/>
    <w:rsid w:val="007A4F52"/>
    <w:rsid w:val="007A5E62"/>
    <w:rsid w:val="007A6C2D"/>
    <w:rsid w:val="007A769D"/>
    <w:rsid w:val="007A7ED0"/>
    <w:rsid w:val="007B1C5B"/>
    <w:rsid w:val="007B1D87"/>
    <w:rsid w:val="007B2D44"/>
    <w:rsid w:val="007B3CBF"/>
    <w:rsid w:val="007B51D5"/>
    <w:rsid w:val="007B535C"/>
    <w:rsid w:val="007B5AC5"/>
    <w:rsid w:val="007B6122"/>
    <w:rsid w:val="007B689F"/>
    <w:rsid w:val="007B77EB"/>
    <w:rsid w:val="007C001F"/>
    <w:rsid w:val="007C3C6A"/>
    <w:rsid w:val="007C62D2"/>
    <w:rsid w:val="007C66F6"/>
    <w:rsid w:val="007D2216"/>
    <w:rsid w:val="007D5359"/>
    <w:rsid w:val="007D5B76"/>
    <w:rsid w:val="007D6294"/>
    <w:rsid w:val="007E0FBB"/>
    <w:rsid w:val="007E2FB4"/>
    <w:rsid w:val="007E3204"/>
    <w:rsid w:val="007E5DBD"/>
    <w:rsid w:val="007E7560"/>
    <w:rsid w:val="007F0448"/>
    <w:rsid w:val="007F45DE"/>
    <w:rsid w:val="007F646B"/>
    <w:rsid w:val="0080103D"/>
    <w:rsid w:val="00801F8F"/>
    <w:rsid w:val="00803749"/>
    <w:rsid w:val="00806ECF"/>
    <w:rsid w:val="008078A4"/>
    <w:rsid w:val="008116ED"/>
    <w:rsid w:val="00811744"/>
    <w:rsid w:val="0081679B"/>
    <w:rsid w:val="0082245C"/>
    <w:rsid w:val="00823693"/>
    <w:rsid w:val="008306BE"/>
    <w:rsid w:val="00830975"/>
    <w:rsid w:val="008309FD"/>
    <w:rsid w:val="008310A8"/>
    <w:rsid w:val="00832386"/>
    <w:rsid w:val="008324CA"/>
    <w:rsid w:val="0083626B"/>
    <w:rsid w:val="00837682"/>
    <w:rsid w:val="00840A47"/>
    <w:rsid w:val="00841E3A"/>
    <w:rsid w:val="00844705"/>
    <w:rsid w:val="00851FA0"/>
    <w:rsid w:val="008612F7"/>
    <w:rsid w:val="00861870"/>
    <w:rsid w:val="00861D70"/>
    <w:rsid w:val="00862DD4"/>
    <w:rsid w:val="00866099"/>
    <w:rsid w:val="00867517"/>
    <w:rsid w:val="00867AE0"/>
    <w:rsid w:val="00871977"/>
    <w:rsid w:val="00872A06"/>
    <w:rsid w:val="00873261"/>
    <w:rsid w:val="008743AF"/>
    <w:rsid w:val="00874CB7"/>
    <w:rsid w:val="008759E0"/>
    <w:rsid w:val="00877EA2"/>
    <w:rsid w:val="00880F91"/>
    <w:rsid w:val="0088168D"/>
    <w:rsid w:val="0088422A"/>
    <w:rsid w:val="0088435D"/>
    <w:rsid w:val="00885274"/>
    <w:rsid w:val="00885E31"/>
    <w:rsid w:val="0089099E"/>
    <w:rsid w:val="00891266"/>
    <w:rsid w:val="00892600"/>
    <w:rsid w:val="00893704"/>
    <w:rsid w:val="00893877"/>
    <w:rsid w:val="008960ED"/>
    <w:rsid w:val="00896A64"/>
    <w:rsid w:val="008A1500"/>
    <w:rsid w:val="008A3BB4"/>
    <w:rsid w:val="008A4D5B"/>
    <w:rsid w:val="008A60F7"/>
    <w:rsid w:val="008A64C1"/>
    <w:rsid w:val="008A6AEA"/>
    <w:rsid w:val="008B58DA"/>
    <w:rsid w:val="008B6C57"/>
    <w:rsid w:val="008B6E8B"/>
    <w:rsid w:val="008B75B2"/>
    <w:rsid w:val="008B76CA"/>
    <w:rsid w:val="008C0B4C"/>
    <w:rsid w:val="008C0DF3"/>
    <w:rsid w:val="008C11C7"/>
    <w:rsid w:val="008C20A7"/>
    <w:rsid w:val="008C2685"/>
    <w:rsid w:val="008C28C3"/>
    <w:rsid w:val="008C37C1"/>
    <w:rsid w:val="008D0002"/>
    <w:rsid w:val="008D0CEB"/>
    <w:rsid w:val="008D0E1D"/>
    <w:rsid w:val="008D16D0"/>
    <w:rsid w:val="008D17CA"/>
    <w:rsid w:val="008D2CB2"/>
    <w:rsid w:val="008D3047"/>
    <w:rsid w:val="008D48FE"/>
    <w:rsid w:val="008D59C2"/>
    <w:rsid w:val="008D5C02"/>
    <w:rsid w:val="008D61A7"/>
    <w:rsid w:val="008D73F9"/>
    <w:rsid w:val="008D76AE"/>
    <w:rsid w:val="008E0582"/>
    <w:rsid w:val="008E0FF9"/>
    <w:rsid w:val="008E2CF8"/>
    <w:rsid w:val="008E3F76"/>
    <w:rsid w:val="008E4719"/>
    <w:rsid w:val="008E47B4"/>
    <w:rsid w:val="008E57A1"/>
    <w:rsid w:val="008E76DD"/>
    <w:rsid w:val="008F4ECB"/>
    <w:rsid w:val="0090010F"/>
    <w:rsid w:val="0090132E"/>
    <w:rsid w:val="0090445A"/>
    <w:rsid w:val="00904CC8"/>
    <w:rsid w:val="00905E42"/>
    <w:rsid w:val="0090637D"/>
    <w:rsid w:val="0090684C"/>
    <w:rsid w:val="00906C9D"/>
    <w:rsid w:val="009077E6"/>
    <w:rsid w:val="009109C2"/>
    <w:rsid w:val="0091104D"/>
    <w:rsid w:val="00912F6D"/>
    <w:rsid w:val="0092012D"/>
    <w:rsid w:val="00920E53"/>
    <w:rsid w:val="00931FB5"/>
    <w:rsid w:val="009320C1"/>
    <w:rsid w:val="009337FA"/>
    <w:rsid w:val="009338A5"/>
    <w:rsid w:val="00935FF5"/>
    <w:rsid w:val="0093652A"/>
    <w:rsid w:val="00940020"/>
    <w:rsid w:val="0094187F"/>
    <w:rsid w:val="00942899"/>
    <w:rsid w:val="00944BD5"/>
    <w:rsid w:val="00946498"/>
    <w:rsid w:val="00946647"/>
    <w:rsid w:val="009476E1"/>
    <w:rsid w:val="0095065E"/>
    <w:rsid w:val="00952252"/>
    <w:rsid w:val="00952F09"/>
    <w:rsid w:val="009541AC"/>
    <w:rsid w:val="009551CA"/>
    <w:rsid w:val="0095745F"/>
    <w:rsid w:val="0096035F"/>
    <w:rsid w:val="00961834"/>
    <w:rsid w:val="0096214B"/>
    <w:rsid w:val="00965A90"/>
    <w:rsid w:val="00971005"/>
    <w:rsid w:val="009711F9"/>
    <w:rsid w:val="00973256"/>
    <w:rsid w:val="00975350"/>
    <w:rsid w:val="00975503"/>
    <w:rsid w:val="00976261"/>
    <w:rsid w:val="009802D6"/>
    <w:rsid w:val="00982933"/>
    <w:rsid w:val="00984066"/>
    <w:rsid w:val="00990471"/>
    <w:rsid w:val="00991789"/>
    <w:rsid w:val="0099205E"/>
    <w:rsid w:val="0099221B"/>
    <w:rsid w:val="00992A3F"/>
    <w:rsid w:val="00995703"/>
    <w:rsid w:val="00997641"/>
    <w:rsid w:val="009A055D"/>
    <w:rsid w:val="009A199A"/>
    <w:rsid w:val="009A19F6"/>
    <w:rsid w:val="009A23C0"/>
    <w:rsid w:val="009A766D"/>
    <w:rsid w:val="009A7F20"/>
    <w:rsid w:val="009B211F"/>
    <w:rsid w:val="009B2681"/>
    <w:rsid w:val="009B3103"/>
    <w:rsid w:val="009B3890"/>
    <w:rsid w:val="009B453F"/>
    <w:rsid w:val="009B472D"/>
    <w:rsid w:val="009B51F0"/>
    <w:rsid w:val="009C088C"/>
    <w:rsid w:val="009C3221"/>
    <w:rsid w:val="009C5588"/>
    <w:rsid w:val="009C5E69"/>
    <w:rsid w:val="009C6A93"/>
    <w:rsid w:val="009C786F"/>
    <w:rsid w:val="009C7D10"/>
    <w:rsid w:val="009D1075"/>
    <w:rsid w:val="009D204E"/>
    <w:rsid w:val="009D2CA8"/>
    <w:rsid w:val="009D4F7D"/>
    <w:rsid w:val="009D6668"/>
    <w:rsid w:val="009D6ECA"/>
    <w:rsid w:val="009E047C"/>
    <w:rsid w:val="009E0D47"/>
    <w:rsid w:val="009E170D"/>
    <w:rsid w:val="009E3915"/>
    <w:rsid w:val="009E7B47"/>
    <w:rsid w:val="009F13DF"/>
    <w:rsid w:val="009F1E08"/>
    <w:rsid w:val="009F21AD"/>
    <w:rsid w:val="009F2893"/>
    <w:rsid w:val="009F3199"/>
    <w:rsid w:val="009F6CF6"/>
    <w:rsid w:val="009F7FAD"/>
    <w:rsid w:val="00A00388"/>
    <w:rsid w:val="00A00B2D"/>
    <w:rsid w:val="00A00C3A"/>
    <w:rsid w:val="00A01E4D"/>
    <w:rsid w:val="00A04B36"/>
    <w:rsid w:val="00A071FF"/>
    <w:rsid w:val="00A13BC7"/>
    <w:rsid w:val="00A15518"/>
    <w:rsid w:val="00A15FC7"/>
    <w:rsid w:val="00A178C6"/>
    <w:rsid w:val="00A21792"/>
    <w:rsid w:val="00A2191F"/>
    <w:rsid w:val="00A22FDF"/>
    <w:rsid w:val="00A24987"/>
    <w:rsid w:val="00A268D6"/>
    <w:rsid w:val="00A26F30"/>
    <w:rsid w:val="00A2705A"/>
    <w:rsid w:val="00A27B28"/>
    <w:rsid w:val="00A31967"/>
    <w:rsid w:val="00A33A6B"/>
    <w:rsid w:val="00A3755B"/>
    <w:rsid w:val="00A376A0"/>
    <w:rsid w:val="00A4243C"/>
    <w:rsid w:val="00A437E7"/>
    <w:rsid w:val="00A5145C"/>
    <w:rsid w:val="00A51E66"/>
    <w:rsid w:val="00A5331F"/>
    <w:rsid w:val="00A53A07"/>
    <w:rsid w:val="00A54EE2"/>
    <w:rsid w:val="00A67736"/>
    <w:rsid w:val="00A67AF1"/>
    <w:rsid w:val="00A71033"/>
    <w:rsid w:val="00A71FFB"/>
    <w:rsid w:val="00A72619"/>
    <w:rsid w:val="00A73755"/>
    <w:rsid w:val="00A80272"/>
    <w:rsid w:val="00A81BE5"/>
    <w:rsid w:val="00A82E5F"/>
    <w:rsid w:val="00A83DC7"/>
    <w:rsid w:val="00A857D1"/>
    <w:rsid w:val="00A9246F"/>
    <w:rsid w:val="00A95C17"/>
    <w:rsid w:val="00A96071"/>
    <w:rsid w:val="00AA236C"/>
    <w:rsid w:val="00AA37D1"/>
    <w:rsid w:val="00AA43EE"/>
    <w:rsid w:val="00AA4E60"/>
    <w:rsid w:val="00AA5325"/>
    <w:rsid w:val="00AB00D3"/>
    <w:rsid w:val="00AB1016"/>
    <w:rsid w:val="00AB5FB5"/>
    <w:rsid w:val="00AB7585"/>
    <w:rsid w:val="00AB79C9"/>
    <w:rsid w:val="00AC1808"/>
    <w:rsid w:val="00AC1887"/>
    <w:rsid w:val="00AC2390"/>
    <w:rsid w:val="00AC385E"/>
    <w:rsid w:val="00AC5661"/>
    <w:rsid w:val="00AD045C"/>
    <w:rsid w:val="00AD3D67"/>
    <w:rsid w:val="00AD5087"/>
    <w:rsid w:val="00AD696B"/>
    <w:rsid w:val="00AD6C4F"/>
    <w:rsid w:val="00AE0668"/>
    <w:rsid w:val="00AE09AB"/>
    <w:rsid w:val="00AE2E40"/>
    <w:rsid w:val="00AE2F5C"/>
    <w:rsid w:val="00AE42A4"/>
    <w:rsid w:val="00AE5155"/>
    <w:rsid w:val="00AE5727"/>
    <w:rsid w:val="00AE61CB"/>
    <w:rsid w:val="00AE777E"/>
    <w:rsid w:val="00AF0CEE"/>
    <w:rsid w:val="00AF1E39"/>
    <w:rsid w:val="00AF20C0"/>
    <w:rsid w:val="00AF2AE8"/>
    <w:rsid w:val="00AF57C2"/>
    <w:rsid w:val="00B0221C"/>
    <w:rsid w:val="00B052CF"/>
    <w:rsid w:val="00B06A8F"/>
    <w:rsid w:val="00B06D19"/>
    <w:rsid w:val="00B07E8A"/>
    <w:rsid w:val="00B12939"/>
    <w:rsid w:val="00B1333F"/>
    <w:rsid w:val="00B14D5A"/>
    <w:rsid w:val="00B165B1"/>
    <w:rsid w:val="00B1771B"/>
    <w:rsid w:val="00B17DD4"/>
    <w:rsid w:val="00B227B6"/>
    <w:rsid w:val="00B237B8"/>
    <w:rsid w:val="00B25252"/>
    <w:rsid w:val="00B30317"/>
    <w:rsid w:val="00B32C38"/>
    <w:rsid w:val="00B337D5"/>
    <w:rsid w:val="00B339EA"/>
    <w:rsid w:val="00B33A31"/>
    <w:rsid w:val="00B35C67"/>
    <w:rsid w:val="00B35D40"/>
    <w:rsid w:val="00B35E8D"/>
    <w:rsid w:val="00B454F3"/>
    <w:rsid w:val="00B458AE"/>
    <w:rsid w:val="00B458B1"/>
    <w:rsid w:val="00B46147"/>
    <w:rsid w:val="00B52CDA"/>
    <w:rsid w:val="00B5326C"/>
    <w:rsid w:val="00B54E0C"/>
    <w:rsid w:val="00B55DDA"/>
    <w:rsid w:val="00B56957"/>
    <w:rsid w:val="00B601EF"/>
    <w:rsid w:val="00B62302"/>
    <w:rsid w:val="00B63183"/>
    <w:rsid w:val="00B67EF3"/>
    <w:rsid w:val="00B70976"/>
    <w:rsid w:val="00B73DCE"/>
    <w:rsid w:val="00B74344"/>
    <w:rsid w:val="00B77FB0"/>
    <w:rsid w:val="00B828C5"/>
    <w:rsid w:val="00B8358B"/>
    <w:rsid w:val="00B94072"/>
    <w:rsid w:val="00B941AF"/>
    <w:rsid w:val="00B946F4"/>
    <w:rsid w:val="00B95127"/>
    <w:rsid w:val="00B958C5"/>
    <w:rsid w:val="00B96B2D"/>
    <w:rsid w:val="00B96BC2"/>
    <w:rsid w:val="00B96E4E"/>
    <w:rsid w:val="00B973E9"/>
    <w:rsid w:val="00BA0445"/>
    <w:rsid w:val="00BA0B8F"/>
    <w:rsid w:val="00BA2C43"/>
    <w:rsid w:val="00BA33B8"/>
    <w:rsid w:val="00BA43EE"/>
    <w:rsid w:val="00BA7DD2"/>
    <w:rsid w:val="00BB110D"/>
    <w:rsid w:val="00BB1B26"/>
    <w:rsid w:val="00BB3886"/>
    <w:rsid w:val="00BB698F"/>
    <w:rsid w:val="00BB6EE1"/>
    <w:rsid w:val="00BB76F5"/>
    <w:rsid w:val="00BC1A38"/>
    <w:rsid w:val="00BC4A71"/>
    <w:rsid w:val="00BC4DDD"/>
    <w:rsid w:val="00BC4ECB"/>
    <w:rsid w:val="00BC6945"/>
    <w:rsid w:val="00BD3120"/>
    <w:rsid w:val="00BD376F"/>
    <w:rsid w:val="00BD6CD1"/>
    <w:rsid w:val="00BD6E08"/>
    <w:rsid w:val="00BD7B47"/>
    <w:rsid w:val="00BE02E3"/>
    <w:rsid w:val="00BE031C"/>
    <w:rsid w:val="00BE2BCF"/>
    <w:rsid w:val="00BE30C3"/>
    <w:rsid w:val="00BE3FA1"/>
    <w:rsid w:val="00BE4C49"/>
    <w:rsid w:val="00BE6B84"/>
    <w:rsid w:val="00BF1ABD"/>
    <w:rsid w:val="00BF5850"/>
    <w:rsid w:val="00C01853"/>
    <w:rsid w:val="00C022BE"/>
    <w:rsid w:val="00C0386D"/>
    <w:rsid w:val="00C04B18"/>
    <w:rsid w:val="00C04BDB"/>
    <w:rsid w:val="00C07C7D"/>
    <w:rsid w:val="00C12EBC"/>
    <w:rsid w:val="00C143CA"/>
    <w:rsid w:val="00C202DA"/>
    <w:rsid w:val="00C23BB6"/>
    <w:rsid w:val="00C23CC8"/>
    <w:rsid w:val="00C27EA4"/>
    <w:rsid w:val="00C3454A"/>
    <w:rsid w:val="00C36460"/>
    <w:rsid w:val="00C44296"/>
    <w:rsid w:val="00C44306"/>
    <w:rsid w:val="00C46530"/>
    <w:rsid w:val="00C4756D"/>
    <w:rsid w:val="00C47D99"/>
    <w:rsid w:val="00C51190"/>
    <w:rsid w:val="00C51A54"/>
    <w:rsid w:val="00C5276C"/>
    <w:rsid w:val="00C572C4"/>
    <w:rsid w:val="00C61072"/>
    <w:rsid w:val="00C63E27"/>
    <w:rsid w:val="00C66E84"/>
    <w:rsid w:val="00C67E5C"/>
    <w:rsid w:val="00C71764"/>
    <w:rsid w:val="00C729EC"/>
    <w:rsid w:val="00C77380"/>
    <w:rsid w:val="00C77984"/>
    <w:rsid w:val="00C80B4E"/>
    <w:rsid w:val="00C81865"/>
    <w:rsid w:val="00C81BE3"/>
    <w:rsid w:val="00C82211"/>
    <w:rsid w:val="00C826A2"/>
    <w:rsid w:val="00C8292E"/>
    <w:rsid w:val="00C84381"/>
    <w:rsid w:val="00C8640E"/>
    <w:rsid w:val="00C90DD2"/>
    <w:rsid w:val="00C91CA5"/>
    <w:rsid w:val="00C93C4C"/>
    <w:rsid w:val="00C9447B"/>
    <w:rsid w:val="00C9511B"/>
    <w:rsid w:val="00C96D03"/>
    <w:rsid w:val="00CA1C75"/>
    <w:rsid w:val="00CA223A"/>
    <w:rsid w:val="00CA27A1"/>
    <w:rsid w:val="00CA3B77"/>
    <w:rsid w:val="00CA4429"/>
    <w:rsid w:val="00CA4C08"/>
    <w:rsid w:val="00CA54C6"/>
    <w:rsid w:val="00CA7D6F"/>
    <w:rsid w:val="00CB103B"/>
    <w:rsid w:val="00CB30B3"/>
    <w:rsid w:val="00CB38E8"/>
    <w:rsid w:val="00CB4895"/>
    <w:rsid w:val="00CB4FAE"/>
    <w:rsid w:val="00CB7A80"/>
    <w:rsid w:val="00CC1090"/>
    <w:rsid w:val="00CC228E"/>
    <w:rsid w:val="00CC2C38"/>
    <w:rsid w:val="00CC4C75"/>
    <w:rsid w:val="00CC51E1"/>
    <w:rsid w:val="00CC60B6"/>
    <w:rsid w:val="00CC6594"/>
    <w:rsid w:val="00CD02D8"/>
    <w:rsid w:val="00CD0B18"/>
    <w:rsid w:val="00CD0C09"/>
    <w:rsid w:val="00CD15DF"/>
    <w:rsid w:val="00CD5356"/>
    <w:rsid w:val="00CD5F63"/>
    <w:rsid w:val="00CE099E"/>
    <w:rsid w:val="00CE11D3"/>
    <w:rsid w:val="00CE1BAE"/>
    <w:rsid w:val="00CE62AF"/>
    <w:rsid w:val="00CE6F73"/>
    <w:rsid w:val="00CE7328"/>
    <w:rsid w:val="00CF362E"/>
    <w:rsid w:val="00CF56D9"/>
    <w:rsid w:val="00CF5AC4"/>
    <w:rsid w:val="00D015C8"/>
    <w:rsid w:val="00D05A07"/>
    <w:rsid w:val="00D07814"/>
    <w:rsid w:val="00D1099D"/>
    <w:rsid w:val="00D10DF6"/>
    <w:rsid w:val="00D120A7"/>
    <w:rsid w:val="00D12251"/>
    <w:rsid w:val="00D125D7"/>
    <w:rsid w:val="00D15710"/>
    <w:rsid w:val="00D170AC"/>
    <w:rsid w:val="00D17EF5"/>
    <w:rsid w:val="00D20381"/>
    <w:rsid w:val="00D21522"/>
    <w:rsid w:val="00D21E6B"/>
    <w:rsid w:val="00D22DC6"/>
    <w:rsid w:val="00D236C6"/>
    <w:rsid w:val="00D24E43"/>
    <w:rsid w:val="00D26403"/>
    <w:rsid w:val="00D26572"/>
    <w:rsid w:val="00D3234F"/>
    <w:rsid w:val="00D333ED"/>
    <w:rsid w:val="00D3603E"/>
    <w:rsid w:val="00D36605"/>
    <w:rsid w:val="00D41556"/>
    <w:rsid w:val="00D42180"/>
    <w:rsid w:val="00D429D7"/>
    <w:rsid w:val="00D42B28"/>
    <w:rsid w:val="00D42F2B"/>
    <w:rsid w:val="00D458A7"/>
    <w:rsid w:val="00D47594"/>
    <w:rsid w:val="00D47A36"/>
    <w:rsid w:val="00D50675"/>
    <w:rsid w:val="00D51E93"/>
    <w:rsid w:val="00D53ED4"/>
    <w:rsid w:val="00D5448C"/>
    <w:rsid w:val="00D54658"/>
    <w:rsid w:val="00D551B0"/>
    <w:rsid w:val="00D63318"/>
    <w:rsid w:val="00D72100"/>
    <w:rsid w:val="00D726BF"/>
    <w:rsid w:val="00D73D04"/>
    <w:rsid w:val="00D76E8B"/>
    <w:rsid w:val="00D8028F"/>
    <w:rsid w:val="00D8270F"/>
    <w:rsid w:val="00D8476F"/>
    <w:rsid w:val="00D872DF"/>
    <w:rsid w:val="00D87BCA"/>
    <w:rsid w:val="00D909F7"/>
    <w:rsid w:val="00D9140B"/>
    <w:rsid w:val="00D9288F"/>
    <w:rsid w:val="00D92A8B"/>
    <w:rsid w:val="00D96BBB"/>
    <w:rsid w:val="00D96D38"/>
    <w:rsid w:val="00D975BD"/>
    <w:rsid w:val="00DA0A7F"/>
    <w:rsid w:val="00DA0A9F"/>
    <w:rsid w:val="00DA1670"/>
    <w:rsid w:val="00DA4276"/>
    <w:rsid w:val="00DA4EBD"/>
    <w:rsid w:val="00DA53DA"/>
    <w:rsid w:val="00DA6089"/>
    <w:rsid w:val="00DA6222"/>
    <w:rsid w:val="00DA796C"/>
    <w:rsid w:val="00DB1E51"/>
    <w:rsid w:val="00DB35DD"/>
    <w:rsid w:val="00DB3863"/>
    <w:rsid w:val="00DB50FD"/>
    <w:rsid w:val="00DB5800"/>
    <w:rsid w:val="00DB75A5"/>
    <w:rsid w:val="00DB7633"/>
    <w:rsid w:val="00DC0551"/>
    <w:rsid w:val="00DC1729"/>
    <w:rsid w:val="00DC3909"/>
    <w:rsid w:val="00DC4F51"/>
    <w:rsid w:val="00DC6732"/>
    <w:rsid w:val="00DC69D3"/>
    <w:rsid w:val="00DC6E93"/>
    <w:rsid w:val="00DD00A6"/>
    <w:rsid w:val="00DD0727"/>
    <w:rsid w:val="00DD0A45"/>
    <w:rsid w:val="00DD22A0"/>
    <w:rsid w:val="00DD2399"/>
    <w:rsid w:val="00DD264D"/>
    <w:rsid w:val="00DD524B"/>
    <w:rsid w:val="00DD65E7"/>
    <w:rsid w:val="00DD7EA2"/>
    <w:rsid w:val="00DE1572"/>
    <w:rsid w:val="00DE1644"/>
    <w:rsid w:val="00DE1AE5"/>
    <w:rsid w:val="00DE2E48"/>
    <w:rsid w:val="00DE792F"/>
    <w:rsid w:val="00DF2F8C"/>
    <w:rsid w:val="00DF302E"/>
    <w:rsid w:val="00DF4CE8"/>
    <w:rsid w:val="00DF6FB7"/>
    <w:rsid w:val="00DF7E27"/>
    <w:rsid w:val="00E02F20"/>
    <w:rsid w:val="00E0510B"/>
    <w:rsid w:val="00E070D7"/>
    <w:rsid w:val="00E079BA"/>
    <w:rsid w:val="00E15A7F"/>
    <w:rsid w:val="00E17B77"/>
    <w:rsid w:val="00E231E4"/>
    <w:rsid w:val="00E23B48"/>
    <w:rsid w:val="00E2437B"/>
    <w:rsid w:val="00E25347"/>
    <w:rsid w:val="00E27680"/>
    <w:rsid w:val="00E30B65"/>
    <w:rsid w:val="00E40E84"/>
    <w:rsid w:val="00E42F42"/>
    <w:rsid w:val="00E4491E"/>
    <w:rsid w:val="00E45649"/>
    <w:rsid w:val="00E622B3"/>
    <w:rsid w:val="00E63419"/>
    <w:rsid w:val="00E70C2B"/>
    <w:rsid w:val="00E718D8"/>
    <w:rsid w:val="00E736DF"/>
    <w:rsid w:val="00E737BA"/>
    <w:rsid w:val="00E754F1"/>
    <w:rsid w:val="00E7647B"/>
    <w:rsid w:val="00E77263"/>
    <w:rsid w:val="00E77606"/>
    <w:rsid w:val="00E8117E"/>
    <w:rsid w:val="00E821D6"/>
    <w:rsid w:val="00E8548C"/>
    <w:rsid w:val="00E86273"/>
    <w:rsid w:val="00E90C08"/>
    <w:rsid w:val="00E91D2C"/>
    <w:rsid w:val="00E9211D"/>
    <w:rsid w:val="00E95BFC"/>
    <w:rsid w:val="00E97CC6"/>
    <w:rsid w:val="00EA31FF"/>
    <w:rsid w:val="00EA6C5B"/>
    <w:rsid w:val="00EB031E"/>
    <w:rsid w:val="00EB0734"/>
    <w:rsid w:val="00EC28F3"/>
    <w:rsid w:val="00EC432B"/>
    <w:rsid w:val="00ED02D6"/>
    <w:rsid w:val="00ED2124"/>
    <w:rsid w:val="00ED29DF"/>
    <w:rsid w:val="00ED2BAB"/>
    <w:rsid w:val="00ED3755"/>
    <w:rsid w:val="00ED4CD2"/>
    <w:rsid w:val="00ED6566"/>
    <w:rsid w:val="00ED71BE"/>
    <w:rsid w:val="00EE2E9C"/>
    <w:rsid w:val="00EE4263"/>
    <w:rsid w:val="00EE6945"/>
    <w:rsid w:val="00EF0534"/>
    <w:rsid w:val="00EF39D9"/>
    <w:rsid w:val="00EF5F4B"/>
    <w:rsid w:val="00EF78AD"/>
    <w:rsid w:val="00F046DA"/>
    <w:rsid w:val="00F04DD0"/>
    <w:rsid w:val="00F068D8"/>
    <w:rsid w:val="00F07963"/>
    <w:rsid w:val="00F07C86"/>
    <w:rsid w:val="00F1234E"/>
    <w:rsid w:val="00F1294E"/>
    <w:rsid w:val="00F12BE4"/>
    <w:rsid w:val="00F13230"/>
    <w:rsid w:val="00F1411E"/>
    <w:rsid w:val="00F14393"/>
    <w:rsid w:val="00F17298"/>
    <w:rsid w:val="00F177FC"/>
    <w:rsid w:val="00F21141"/>
    <w:rsid w:val="00F213B4"/>
    <w:rsid w:val="00F22974"/>
    <w:rsid w:val="00F23156"/>
    <w:rsid w:val="00F2462F"/>
    <w:rsid w:val="00F25401"/>
    <w:rsid w:val="00F271BD"/>
    <w:rsid w:val="00F27321"/>
    <w:rsid w:val="00F30BA9"/>
    <w:rsid w:val="00F343A0"/>
    <w:rsid w:val="00F35616"/>
    <w:rsid w:val="00F35FBC"/>
    <w:rsid w:val="00F37599"/>
    <w:rsid w:val="00F400A7"/>
    <w:rsid w:val="00F40665"/>
    <w:rsid w:val="00F40D78"/>
    <w:rsid w:val="00F4662E"/>
    <w:rsid w:val="00F46B82"/>
    <w:rsid w:val="00F47171"/>
    <w:rsid w:val="00F51D3F"/>
    <w:rsid w:val="00F51F1A"/>
    <w:rsid w:val="00F53485"/>
    <w:rsid w:val="00F55D51"/>
    <w:rsid w:val="00F56502"/>
    <w:rsid w:val="00F56C73"/>
    <w:rsid w:val="00F62B31"/>
    <w:rsid w:val="00F631CD"/>
    <w:rsid w:val="00F640DF"/>
    <w:rsid w:val="00F6457E"/>
    <w:rsid w:val="00F7092F"/>
    <w:rsid w:val="00F7407E"/>
    <w:rsid w:val="00F74935"/>
    <w:rsid w:val="00F75463"/>
    <w:rsid w:val="00F755A5"/>
    <w:rsid w:val="00F75A7E"/>
    <w:rsid w:val="00F760D1"/>
    <w:rsid w:val="00F76C6B"/>
    <w:rsid w:val="00F7750F"/>
    <w:rsid w:val="00F80A8F"/>
    <w:rsid w:val="00F81F2C"/>
    <w:rsid w:val="00F82578"/>
    <w:rsid w:val="00F82C9C"/>
    <w:rsid w:val="00F93032"/>
    <w:rsid w:val="00F940F8"/>
    <w:rsid w:val="00F973E7"/>
    <w:rsid w:val="00FA0BD6"/>
    <w:rsid w:val="00FA27B3"/>
    <w:rsid w:val="00FA37CE"/>
    <w:rsid w:val="00FA3E3B"/>
    <w:rsid w:val="00FA44A6"/>
    <w:rsid w:val="00FA5C31"/>
    <w:rsid w:val="00FA5DB1"/>
    <w:rsid w:val="00FA5EC9"/>
    <w:rsid w:val="00FA74DD"/>
    <w:rsid w:val="00FB1FFC"/>
    <w:rsid w:val="00FB52D9"/>
    <w:rsid w:val="00FB7321"/>
    <w:rsid w:val="00FC0DD6"/>
    <w:rsid w:val="00FC68E2"/>
    <w:rsid w:val="00FC7E12"/>
    <w:rsid w:val="00FD3364"/>
    <w:rsid w:val="00FD4A3E"/>
    <w:rsid w:val="00FE22EE"/>
    <w:rsid w:val="00FE3CD4"/>
    <w:rsid w:val="00FE3D3A"/>
    <w:rsid w:val="00FE55DE"/>
    <w:rsid w:val="00FE68A6"/>
    <w:rsid w:val="00FE7431"/>
    <w:rsid w:val="00FF2967"/>
    <w:rsid w:val="00FF6BAB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1362">
      <o:colormru v:ext="edit" colors="#005c80,#053c6d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467BA5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qFormat/>
    <w:rsid w:val="00421ADD"/>
    <w:pPr>
      <w:keepNext/>
      <w:pageBreakBefore/>
      <w:numPr>
        <w:numId w:val="1"/>
      </w:numPr>
      <w:spacing w:line="360" w:lineRule="auto"/>
      <w:outlineLvl w:val="0"/>
    </w:pPr>
    <w:rPr>
      <w:b/>
      <w:noProof/>
      <w:sz w:val="32"/>
    </w:rPr>
  </w:style>
  <w:style w:type="paragraph" w:styleId="Heading2">
    <w:name w:val="heading 2"/>
    <w:basedOn w:val="Normal"/>
    <w:next w:val="BodyText"/>
    <w:link w:val="Heading2Char"/>
    <w:qFormat/>
    <w:rsid w:val="00735FF0"/>
    <w:pPr>
      <w:keepNext/>
      <w:numPr>
        <w:ilvl w:val="1"/>
        <w:numId w:val="1"/>
      </w:numPr>
      <w:spacing w:before="360" w:after="120"/>
      <w:outlineLvl w:val="1"/>
    </w:pPr>
    <w:rPr>
      <w:b/>
      <w:noProof/>
      <w:sz w:val="28"/>
    </w:rPr>
  </w:style>
  <w:style w:type="paragraph" w:styleId="Heading3">
    <w:name w:val="heading 3"/>
    <w:basedOn w:val="Normal"/>
    <w:next w:val="BodyText"/>
    <w:qFormat/>
    <w:rsid w:val="00596CC4"/>
    <w:pPr>
      <w:keepNext/>
      <w:numPr>
        <w:ilvl w:val="2"/>
        <w:numId w:val="1"/>
      </w:numPr>
      <w:spacing w:before="360" w:after="120"/>
      <w:outlineLvl w:val="2"/>
    </w:pPr>
    <w:rPr>
      <w:b/>
      <w:noProof/>
      <w:lang w:val="en-US"/>
    </w:rPr>
  </w:style>
  <w:style w:type="paragraph" w:styleId="Heading4">
    <w:name w:val="heading 4"/>
    <w:aliases w:val="h4,Level 4 Topic Heading"/>
    <w:basedOn w:val="Normal"/>
    <w:next w:val="BodyText"/>
    <w:qFormat/>
    <w:rsid w:val="00735FF0"/>
    <w:pPr>
      <w:keepNext/>
      <w:numPr>
        <w:ilvl w:val="3"/>
        <w:numId w:val="1"/>
      </w:numPr>
      <w:spacing w:before="360"/>
      <w:outlineLvl w:val="3"/>
    </w:pPr>
    <w:rPr>
      <w:rFonts w:cs="Arial"/>
      <w:bCs/>
    </w:rPr>
  </w:style>
  <w:style w:type="paragraph" w:styleId="Heading5">
    <w:name w:val="heading 5"/>
    <w:aliases w:val="h5,Level 5 Topic Heading"/>
    <w:basedOn w:val="Normal"/>
    <w:next w:val="BodyText2"/>
    <w:qFormat/>
    <w:rsid w:val="00735FF0"/>
    <w:pPr>
      <w:keepNext/>
      <w:spacing w:before="240"/>
      <w:ind w:left="680"/>
      <w:outlineLvl w:val="4"/>
    </w:pPr>
    <w:rPr>
      <w:b/>
      <w:sz w:val="22"/>
    </w:rPr>
  </w:style>
  <w:style w:type="paragraph" w:styleId="Heading6">
    <w:name w:val="heading 6"/>
    <w:basedOn w:val="Normal"/>
    <w:next w:val="BodyText2"/>
    <w:qFormat/>
    <w:rsid w:val="00735FF0"/>
    <w:pPr>
      <w:keepNext/>
      <w:spacing w:before="240"/>
      <w:ind w:left="1134"/>
      <w:outlineLvl w:val="5"/>
    </w:pPr>
    <w:rPr>
      <w:b/>
    </w:rPr>
  </w:style>
  <w:style w:type="paragraph" w:styleId="Heading7">
    <w:name w:val="heading 7"/>
    <w:basedOn w:val="Normal"/>
    <w:next w:val="BodyText2"/>
    <w:qFormat/>
    <w:rsid w:val="00735FF0"/>
    <w:pPr>
      <w:keepNext/>
      <w:spacing w:before="240"/>
      <w:ind w:left="1134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67BA5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467BA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Style">
    <w:name w:val="Body Copy Style"/>
    <w:basedOn w:val="Normal"/>
    <w:rsid w:val="00467BA5"/>
    <w:pPr>
      <w:spacing w:after="60"/>
      <w:ind w:firstLine="120"/>
    </w:pPr>
    <w:rPr>
      <w:rFonts w:ascii="Times" w:hAnsi="Times"/>
    </w:rPr>
  </w:style>
  <w:style w:type="paragraph" w:styleId="BlockText">
    <w:name w:val="Block Text"/>
    <w:basedOn w:val="Normal"/>
    <w:rsid w:val="00467BA5"/>
    <w:pPr>
      <w:spacing w:line="360" w:lineRule="auto"/>
      <w:ind w:left="-284" w:right="2783"/>
    </w:pPr>
    <w:rPr>
      <w:noProof/>
    </w:rPr>
  </w:style>
  <w:style w:type="character" w:styleId="Hyperlink">
    <w:name w:val="Hyperlink"/>
    <w:basedOn w:val="DefaultParagraphFont"/>
    <w:uiPriority w:val="99"/>
    <w:rsid w:val="00467BA5"/>
    <w:rPr>
      <w:rFonts w:ascii="Arial" w:hAnsi="Arial"/>
      <w:color w:val="0000FF"/>
      <w:sz w:val="22"/>
      <w:u w:val="single"/>
    </w:rPr>
  </w:style>
  <w:style w:type="paragraph" w:styleId="BodyText">
    <w:name w:val="Body Text"/>
    <w:aliases w:val="Body Text Char,Body Text Char1 Char1,Body Text Char Char Char1,Body Text Char1 Char Char,Body Text Char Char Char Char,Body Text Char Char1"/>
    <w:basedOn w:val="Normal"/>
    <w:link w:val="BodyTextChar1"/>
    <w:rsid w:val="00467BA5"/>
    <w:pPr>
      <w:spacing w:after="120"/>
      <w:ind w:left="680"/>
      <w:jc w:val="both"/>
    </w:pPr>
    <w:rPr>
      <w:sz w:val="22"/>
    </w:rPr>
  </w:style>
  <w:style w:type="paragraph" w:styleId="Header">
    <w:name w:val="header"/>
    <w:basedOn w:val="Normal"/>
    <w:rsid w:val="00467B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67B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67BA5"/>
  </w:style>
  <w:style w:type="paragraph" w:styleId="BodyText2">
    <w:name w:val="Body Text 2"/>
    <w:basedOn w:val="Normal"/>
    <w:rsid w:val="00467BA5"/>
    <w:pPr>
      <w:spacing w:after="120"/>
      <w:ind w:left="1134"/>
      <w:jc w:val="both"/>
    </w:pPr>
    <w:rPr>
      <w:sz w:val="22"/>
    </w:rPr>
  </w:style>
  <w:style w:type="paragraph" w:styleId="BodyTextIndent">
    <w:name w:val="Body Text Indent"/>
    <w:basedOn w:val="Normal"/>
    <w:rsid w:val="00467BA5"/>
    <w:pPr>
      <w:ind w:left="360"/>
    </w:pPr>
  </w:style>
  <w:style w:type="paragraph" w:styleId="BodyText3">
    <w:name w:val="Body Text 3"/>
    <w:basedOn w:val="Normal"/>
    <w:rsid w:val="00467BA5"/>
    <w:pPr>
      <w:spacing w:line="280" w:lineRule="exact"/>
      <w:ind w:right="-150"/>
    </w:pPr>
  </w:style>
  <w:style w:type="paragraph" w:styleId="Index1">
    <w:name w:val="index 1"/>
    <w:basedOn w:val="Normal"/>
    <w:next w:val="Normal"/>
    <w:semiHidden/>
    <w:rsid w:val="00467BA5"/>
    <w:pPr>
      <w:ind w:left="240" w:hanging="240"/>
    </w:pPr>
    <w:rPr>
      <w:szCs w:val="24"/>
    </w:rPr>
  </w:style>
  <w:style w:type="paragraph" w:styleId="Index2">
    <w:name w:val="index 2"/>
    <w:basedOn w:val="Normal"/>
    <w:next w:val="Normal"/>
    <w:semiHidden/>
    <w:rsid w:val="00467BA5"/>
    <w:pPr>
      <w:ind w:left="480" w:hanging="240"/>
    </w:pPr>
    <w:rPr>
      <w:szCs w:val="24"/>
    </w:rPr>
  </w:style>
  <w:style w:type="paragraph" w:styleId="Index3">
    <w:name w:val="index 3"/>
    <w:basedOn w:val="Normal"/>
    <w:next w:val="Normal"/>
    <w:semiHidden/>
    <w:rsid w:val="00467BA5"/>
    <w:pPr>
      <w:ind w:left="720" w:hanging="240"/>
    </w:pPr>
    <w:rPr>
      <w:szCs w:val="24"/>
    </w:rPr>
  </w:style>
  <w:style w:type="paragraph" w:styleId="Index4">
    <w:name w:val="index 4"/>
    <w:basedOn w:val="Normal"/>
    <w:next w:val="Normal"/>
    <w:semiHidden/>
    <w:rsid w:val="00467BA5"/>
    <w:pPr>
      <w:ind w:left="960" w:hanging="240"/>
    </w:pPr>
    <w:rPr>
      <w:szCs w:val="24"/>
    </w:rPr>
  </w:style>
  <w:style w:type="paragraph" w:styleId="Index5">
    <w:name w:val="index 5"/>
    <w:basedOn w:val="Normal"/>
    <w:next w:val="Normal"/>
    <w:semiHidden/>
    <w:rsid w:val="00467BA5"/>
    <w:pPr>
      <w:ind w:left="1200" w:hanging="240"/>
    </w:pPr>
    <w:rPr>
      <w:szCs w:val="24"/>
    </w:rPr>
  </w:style>
  <w:style w:type="paragraph" w:styleId="Index6">
    <w:name w:val="index 6"/>
    <w:basedOn w:val="Normal"/>
    <w:next w:val="Normal"/>
    <w:semiHidden/>
    <w:rsid w:val="00467BA5"/>
    <w:pPr>
      <w:ind w:left="1440" w:hanging="240"/>
    </w:pPr>
    <w:rPr>
      <w:szCs w:val="24"/>
    </w:rPr>
  </w:style>
  <w:style w:type="paragraph" w:styleId="Index7">
    <w:name w:val="index 7"/>
    <w:basedOn w:val="Normal"/>
    <w:next w:val="Normal"/>
    <w:semiHidden/>
    <w:rsid w:val="00467BA5"/>
    <w:pPr>
      <w:ind w:left="1680" w:hanging="240"/>
    </w:pPr>
    <w:rPr>
      <w:szCs w:val="24"/>
    </w:rPr>
  </w:style>
  <w:style w:type="paragraph" w:styleId="Index8">
    <w:name w:val="index 8"/>
    <w:basedOn w:val="Normal"/>
    <w:next w:val="Normal"/>
    <w:semiHidden/>
    <w:rsid w:val="00467BA5"/>
    <w:pPr>
      <w:ind w:left="1920" w:hanging="240"/>
    </w:pPr>
    <w:rPr>
      <w:szCs w:val="24"/>
    </w:rPr>
  </w:style>
  <w:style w:type="paragraph" w:styleId="Index9">
    <w:name w:val="index 9"/>
    <w:basedOn w:val="Normal"/>
    <w:next w:val="Normal"/>
    <w:semiHidden/>
    <w:rsid w:val="00467BA5"/>
    <w:pPr>
      <w:ind w:left="2160" w:hanging="240"/>
    </w:pPr>
    <w:rPr>
      <w:szCs w:val="24"/>
    </w:rPr>
  </w:style>
  <w:style w:type="paragraph" w:styleId="IndexHeading">
    <w:name w:val="index heading"/>
    <w:basedOn w:val="Normal"/>
    <w:next w:val="Index1"/>
    <w:semiHidden/>
    <w:rsid w:val="00467BA5"/>
    <w:pPr>
      <w:spacing w:before="120" w:after="120"/>
    </w:pPr>
    <w:rPr>
      <w:b/>
      <w:bCs/>
      <w:i/>
      <w:iCs/>
      <w:szCs w:val="24"/>
    </w:rPr>
  </w:style>
  <w:style w:type="paragraph" w:styleId="TOC1">
    <w:name w:val="toc 1"/>
    <w:basedOn w:val="Normal"/>
    <w:next w:val="Normal"/>
    <w:uiPriority w:val="39"/>
    <w:rsid w:val="00467BA5"/>
    <w:pPr>
      <w:tabs>
        <w:tab w:val="right" w:pos="8222"/>
      </w:tabs>
      <w:spacing w:before="120" w:after="120"/>
    </w:pPr>
    <w:rPr>
      <w:bCs/>
      <w:szCs w:val="24"/>
    </w:rPr>
  </w:style>
  <w:style w:type="paragraph" w:styleId="TOC2">
    <w:name w:val="toc 2"/>
    <w:basedOn w:val="Normal"/>
    <w:next w:val="Normal"/>
    <w:uiPriority w:val="39"/>
    <w:rsid w:val="00467BA5"/>
    <w:pPr>
      <w:tabs>
        <w:tab w:val="left" w:pos="851"/>
        <w:tab w:val="right" w:pos="8222"/>
      </w:tabs>
      <w:ind w:left="240"/>
    </w:pPr>
    <w:rPr>
      <w:sz w:val="22"/>
      <w:szCs w:val="24"/>
    </w:rPr>
  </w:style>
  <w:style w:type="paragraph" w:styleId="TOC3">
    <w:name w:val="toc 3"/>
    <w:basedOn w:val="Normal"/>
    <w:next w:val="Normal"/>
    <w:uiPriority w:val="39"/>
    <w:rsid w:val="00467BA5"/>
    <w:pPr>
      <w:tabs>
        <w:tab w:val="left" w:pos="1134"/>
        <w:tab w:val="right" w:pos="8222"/>
      </w:tabs>
      <w:ind w:left="480"/>
    </w:pPr>
    <w:rPr>
      <w:iCs/>
      <w:noProof/>
      <w:szCs w:val="24"/>
    </w:rPr>
  </w:style>
  <w:style w:type="paragraph" w:styleId="TOC4">
    <w:name w:val="toc 4"/>
    <w:basedOn w:val="Normal"/>
    <w:next w:val="Normal"/>
    <w:semiHidden/>
    <w:rsid w:val="00467BA5"/>
    <w:pPr>
      <w:ind w:left="720"/>
    </w:pPr>
    <w:rPr>
      <w:szCs w:val="21"/>
    </w:rPr>
  </w:style>
  <w:style w:type="paragraph" w:styleId="TOC5">
    <w:name w:val="toc 5"/>
    <w:basedOn w:val="Normal"/>
    <w:next w:val="Normal"/>
    <w:semiHidden/>
    <w:rsid w:val="00467BA5"/>
    <w:pPr>
      <w:ind w:left="960"/>
    </w:pPr>
    <w:rPr>
      <w:szCs w:val="21"/>
    </w:rPr>
  </w:style>
  <w:style w:type="paragraph" w:styleId="TOC6">
    <w:name w:val="toc 6"/>
    <w:basedOn w:val="Normal"/>
    <w:next w:val="Normal"/>
    <w:semiHidden/>
    <w:rsid w:val="00467BA5"/>
    <w:pPr>
      <w:ind w:left="1200"/>
    </w:pPr>
    <w:rPr>
      <w:szCs w:val="21"/>
    </w:rPr>
  </w:style>
  <w:style w:type="paragraph" w:styleId="TOC7">
    <w:name w:val="toc 7"/>
    <w:basedOn w:val="Normal"/>
    <w:next w:val="Normal"/>
    <w:semiHidden/>
    <w:rsid w:val="00467BA5"/>
    <w:pPr>
      <w:ind w:left="1440"/>
    </w:pPr>
    <w:rPr>
      <w:szCs w:val="21"/>
    </w:rPr>
  </w:style>
  <w:style w:type="paragraph" w:styleId="TOC8">
    <w:name w:val="toc 8"/>
    <w:basedOn w:val="Normal"/>
    <w:next w:val="Normal"/>
    <w:semiHidden/>
    <w:rsid w:val="00467BA5"/>
    <w:pPr>
      <w:ind w:left="1680"/>
    </w:pPr>
    <w:rPr>
      <w:szCs w:val="21"/>
    </w:rPr>
  </w:style>
  <w:style w:type="paragraph" w:styleId="TOC9">
    <w:name w:val="toc 9"/>
    <w:basedOn w:val="Normal"/>
    <w:next w:val="Normal"/>
    <w:semiHidden/>
    <w:rsid w:val="00467BA5"/>
    <w:pPr>
      <w:ind w:left="1920"/>
    </w:pPr>
    <w:rPr>
      <w:szCs w:val="21"/>
    </w:rPr>
  </w:style>
  <w:style w:type="character" w:styleId="FollowedHyperlink">
    <w:name w:val="FollowedHyperlink"/>
    <w:basedOn w:val="DefaultParagraphFont"/>
    <w:rsid w:val="00467BA5"/>
    <w:rPr>
      <w:rFonts w:ascii="Arial" w:hAnsi="Arial"/>
      <w:color w:val="800080"/>
      <w:sz w:val="22"/>
      <w:u w:val="single"/>
    </w:rPr>
  </w:style>
  <w:style w:type="character" w:customStyle="1" w:styleId="CodeChar">
    <w:name w:val="CodeChar"/>
    <w:basedOn w:val="DefaultParagraphFont"/>
    <w:rsid w:val="00467BA5"/>
    <w:rPr>
      <w:rFonts w:ascii="Courier New" w:hAnsi="Courier New"/>
      <w:sz w:val="24"/>
    </w:rPr>
  </w:style>
  <w:style w:type="paragraph" w:customStyle="1" w:styleId="Code">
    <w:name w:val="Code"/>
    <w:basedOn w:val="BodyText"/>
    <w:rsid w:val="00467BA5"/>
    <w:pPr>
      <w:spacing w:after="0"/>
      <w:ind w:left="1247" w:hanging="567"/>
      <w:jc w:val="left"/>
    </w:pPr>
    <w:rPr>
      <w:rFonts w:ascii="Courier New" w:hAnsi="Courier New"/>
      <w:sz w:val="24"/>
    </w:rPr>
  </w:style>
  <w:style w:type="character" w:styleId="FootnoteReference">
    <w:name w:val="footnote reference"/>
    <w:basedOn w:val="DefaultParagraphFont"/>
    <w:semiHidden/>
    <w:rsid w:val="00467BA5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467BA5"/>
    <w:rPr>
      <w:sz w:val="18"/>
    </w:rPr>
  </w:style>
  <w:style w:type="paragraph" w:styleId="DocumentMap">
    <w:name w:val="Document Map"/>
    <w:basedOn w:val="Normal"/>
    <w:semiHidden/>
    <w:rsid w:val="00606794"/>
    <w:pPr>
      <w:shd w:val="clear" w:color="auto" w:fill="000080"/>
    </w:pPr>
    <w:rPr>
      <w:rFonts w:ascii="Tahoma" w:hAnsi="Tahoma" w:cs="Tahoma"/>
      <w:sz w:val="16"/>
    </w:rPr>
  </w:style>
  <w:style w:type="paragraph" w:customStyle="1" w:styleId="Tableheading">
    <w:name w:val="Table heading"/>
    <w:basedOn w:val="BodyText3"/>
    <w:rsid w:val="00467BA5"/>
    <w:rPr>
      <w:b/>
      <w:bCs/>
    </w:rPr>
  </w:style>
  <w:style w:type="paragraph" w:customStyle="1" w:styleId="Tablebody">
    <w:name w:val="Table body"/>
    <w:basedOn w:val="BodyText3"/>
    <w:rsid w:val="00467BA5"/>
  </w:style>
  <w:style w:type="paragraph" w:styleId="Caption">
    <w:name w:val="caption"/>
    <w:basedOn w:val="Normal"/>
    <w:next w:val="Normal"/>
    <w:qFormat/>
    <w:rsid w:val="00467BA5"/>
    <w:pPr>
      <w:spacing w:before="120" w:after="120"/>
    </w:pPr>
    <w:rPr>
      <w:b/>
      <w:bCs/>
    </w:rPr>
  </w:style>
  <w:style w:type="character" w:customStyle="1" w:styleId="BodyTextChar1">
    <w:name w:val="Body Text Char1"/>
    <w:aliases w:val="Body Text Char Char,Body Text Char1 Char1 Char,Body Text Char Char Char1 Char,Body Text Char1 Char Char Char,Body Text Char Char Char Char Char,Body Text Char Char1 Char"/>
    <w:basedOn w:val="DefaultParagraphFont"/>
    <w:link w:val="BodyText"/>
    <w:rsid w:val="004D1A36"/>
    <w:rPr>
      <w:rFonts w:ascii="Arial" w:hAnsi="Arial"/>
      <w:sz w:val="22"/>
      <w:lang w:val="en-GB" w:eastAsia="en-US" w:bidi="ar-SA"/>
    </w:rPr>
  </w:style>
  <w:style w:type="paragraph" w:styleId="BalloonText">
    <w:name w:val="Balloon Text"/>
    <w:basedOn w:val="Normal"/>
    <w:link w:val="BalloonTextChar"/>
    <w:rsid w:val="00426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680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A6B00"/>
    <w:pPr>
      <w:ind w:left="720"/>
      <w:contextualSpacing/>
    </w:pPr>
  </w:style>
  <w:style w:type="table" w:styleId="TableGrid">
    <w:name w:val="Table Grid"/>
    <w:basedOn w:val="TableNormal"/>
    <w:rsid w:val="00D078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404C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404C4C"/>
  </w:style>
  <w:style w:type="character" w:customStyle="1" w:styleId="CommentTextChar">
    <w:name w:val="Comment Text Char"/>
    <w:basedOn w:val="DefaultParagraphFont"/>
    <w:link w:val="CommentText"/>
    <w:rsid w:val="00404C4C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04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04C4C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93528"/>
    <w:rPr>
      <w:rFonts w:ascii="Arial" w:hAnsi="Arial"/>
      <w:b/>
      <w:noProof/>
      <w:sz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647B1"/>
    <w:rPr>
      <w:color w:val="808080"/>
    </w:rPr>
  </w:style>
  <w:style w:type="paragraph" w:styleId="EndnoteText">
    <w:name w:val="endnote text"/>
    <w:basedOn w:val="Normal"/>
    <w:link w:val="EndnoteTextChar"/>
    <w:rsid w:val="00944BD5"/>
  </w:style>
  <w:style w:type="character" w:customStyle="1" w:styleId="EndnoteTextChar">
    <w:name w:val="Endnote Text Char"/>
    <w:basedOn w:val="DefaultParagraphFont"/>
    <w:link w:val="EndnoteText"/>
    <w:rsid w:val="00944BD5"/>
    <w:rPr>
      <w:rFonts w:ascii="Arial" w:hAnsi="Arial"/>
      <w:lang w:eastAsia="en-US"/>
    </w:rPr>
  </w:style>
  <w:style w:type="character" w:styleId="EndnoteReference">
    <w:name w:val="endnote reference"/>
    <w:basedOn w:val="DefaultParagraphFont"/>
    <w:rsid w:val="00944BD5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B5FB5"/>
    <w:rPr>
      <w:i/>
      <w:iCs/>
    </w:rPr>
  </w:style>
  <w:style w:type="paragraph" w:styleId="NormalWeb">
    <w:name w:val="Normal (Web)"/>
    <w:basedOn w:val="Normal"/>
    <w:uiPriority w:val="99"/>
    <w:unhideWhenUsed/>
    <w:rsid w:val="0009045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T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6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6926"/>
    <w:rPr>
      <w:rFonts w:ascii="Courier New" w:hAnsi="Courier New" w:cs="Courier New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6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4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5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1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210">
      <w:bodyDiv w:val="1"/>
      <w:marLeft w:val="67"/>
      <w:marRight w:val="67"/>
      <w:marTop w:val="67"/>
      <w:marBottom w:val="67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1209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599">
      <w:bodyDiv w:val="1"/>
      <w:marLeft w:val="67"/>
      <w:marRight w:val="67"/>
      <w:marTop w:val="67"/>
      <w:marBottom w:val="67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1583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muhimbi.com/Products/PDF-Converter-Services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machina\Corporate%20Identity\MS-Word%20Template\Demachi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upport Document" ma:contentTypeID="0x010100DDC27A11824E654F9B492598915395B30C007BDB8E86E619E64C89587D9E44EA98F8" ma:contentTypeVersion="4" ma:contentTypeDescription="Al documents related to support" ma:contentTypeScope="" ma:versionID="33dcf931c172db99b559829268ffda60">
  <xsd:schema xmlns:xsd="http://www.w3.org/2001/XMLSchema" xmlns:p="http://schemas.microsoft.com/office/2006/metadata/properties" xmlns:ns2="3c38001b-b5d4-410f-bce8-e3daa35fc500" targetNamespace="http://schemas.microsoft.com/office/2006/metadata/properties" ma:root="true" ma:fieldsID="787e8eff8d0f2f49c14a927937ae4c99" ns2:_="">
    <xsd:import namespace="3c38001b-b5d4-410f-bce8-e3daa35fc500"/>
    <xsd:element name="properties">
      <xsd:complexType>
        <xsd:sequence>
          <xsd:element name="documentManagement">
            <xsd:complexType>
              <xsd:all>
                <xsd:element ref="ns2:Hot_x0020_Document" minOccurs="0"/>
                <xsd:element ref="ns2:Product_x0020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c38001b-b5d4-410f-bce8-e3daa35fc500" elementFormDefault="qualified">
    <xsd:import namespace="http://schemas.microsoft.com/office/2006/documentManagement/types"/>
    <xsd:element name="Hot_x0020_Document" ma:index="8" nillable="true" ma:displayName="Hot Document" ma:default="0" ma:description="Will this document be included in the list of hot documents." ma:internalName="Hot_x0020_Document0">
      <xsd:simpleType>
        <xsd:restriction base="dms:Boolean"/>
      </xsd:simpleType>
    </xsd:element>
    <xsd:element name="Product_x0020_Version" ma:index="9" nillable="true" ma:displayName="Product Version" ma:decimals="1" ma:description="Version of the product this applies to" ma:internalName="Product_x0020_Version">
      <xsd:simpleType>
        <xsd:restriction base="dms:Number">
          <xsd:minInclusive value="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duct_x0020_Version xmlns="3c38001b-b5d4-410f-bce8-e3daa35fc500">3.0</Product_x0020_Version>
    <Hot_x0020_Document xmlns="3c38001b-b5d4-410f-bce8-e3daa35fc500">true</Hot_x0020_Docume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85335-6A6A-425A-A814-F2DE5C917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38001b-b5d4-410f-bce8-e3daa35fc50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7C290A1-5260-4CE8-948B-B0AA9DECE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3132FB-AD2A-47BB-9DC9-DCB98DC5A734}">
  <ds:schemaRefs>
    <ds:schemaRef ds:uri="http://schemas.microsoft.com/office/2006/metadata/properties"/>
    <ds:schemaRef ds:uri="3c38001b-b5d4-410f-bce8-e3daa35fc500"/>
  </ds:schemaRefs>
</ds:datastoreItem>
</file>

<file path=customXml/itemProps4.xml><?xml version="1.0" encoding="utf-8"?>
<ds:datastoreItem xmlns:ds="http://schemas.openxmlformats.org/officeDocument/2006/customXml" ds:itemID="{3A3DAE13-B76F-409C-8E66-D2744C39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Demachina.dot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Converter Services - User &amp; Developer Guide</vt:lpstr>
    </vt:vector>
  </TitlesOfParts>
  <Company>Muhimbi Ltd</Company>
  <LinksUpToDate>false</LinksUpToDate>
  <CharactersWithSpaces>154</CharactersWithSpaces>
  <SharedDoc>false</SharedDoc>
  <HLinks>
    <vt:vector size="18" baseType="variant"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_Toc42498324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_Toc42498323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_Toc42498322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Converter Services - Test Page</dc:title>
  <dc:creator>Jeroen Ritmeijer</dc:creator>
  <cp:keywords>Muhimbi;SharePoint;PDF Converter;User Guide</cp:keywords>
  <cp:lastModifiedBy>jeroen.ritmeijer</cp:lastModifiedBy>
  <cp:revision>2</cp:revision>
  <cp:lastPrinted>2001-01-05T12:41:00Z</cp:lastPrinted>
  <dcterms:created xsi:type="dcterms:W3CDTF">2012-10-15T11:47:00Z</dcterms:created>
  <dcterms:modified xsi:type="dcterms:W3CDTF">2012-10-15T11:47:00Z</dcterms:modified>
  <cp:contentType>Support 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Muhimbi Ltd</vt:lpwstr>
  </property>
  <property fmtid="{D5CDD505-2E9C-101B-9397-08002B2CF9AE}" pid="3" name="Version">
    <vt:lpwstr>3.4</vt:lpwstr>
  </property>
  <property fmtid="{D5CDD505-2E9C-101B-9397-08002B2CF9AE}" pid="4" name="AddDocumentEventProcessedFirstTime">
    <vt:lpwstr>True</vt:lpwstr>
  </property>
  <property fmtid="{D5CDD505-2E9C-101B-9397-08002B2CF9AE}" pid="5" name="AddDocumentEventProcessedFileUniqueId">
    <vt:lpwstr>16fe31c5-0f1a-44a9-8fbd-35ab6e8d424d</vt:lpwstr>
  </property>
  <property fmtid="{D5CDD505-2E9C-101B-9397-08002B2CF9AE}" pid="6" name="LastObjectUpdateEventProcessedVersion">
    <vt:lpwstr>2.0</vt:lpwstr>
  </property>
  <property fmtid="{D5CDD505-2E9C-101B-9397-08002B2CF9AE}" pid="7" name="AutoVersionDisabled">
    <vt:lpwstr>false</vt:lpwstr>
  </property>
  <property fmtid="{D5CDD505-2E9C-101B-9397-08002B2CF9AE}" pid="8" name="ItemType">
    <vt:lpwstr>1</vt:lpwstr>
  </property>
  <property fmtid="{D5CDD505-2E9C-101B-9397-08002B2CF9AE}" pid="9" name="ContentTypeId">
    <vt:lpwstr>0x010100DDC27A11824E654F9B492598915395B30C007BDB8E86E619E64C89587D9E44EA98F8</vt:lpwstr>
  </property>
</Properties>
</file>